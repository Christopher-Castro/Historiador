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6DEE" w14:textId="77777777" w:rsidR="00BF4059" w:rsidRPr="00BF4059" w:rsidRDefault="00BF4059" w:rsidP="00BF4059">
      <w:pPr>
        <w:pStyle w:val="Encabezado"/>
        <w:jc w:val="right"/>
        <w:rPr>
          <w:rFonts w:ascii="Times New Roman" w:hAnsi="Times New Roman" w:cs="Times New Roman"/>
          <w:b/>
        </w:rPr>
      </w:pPr>
      <w:r w:rsidRPr="00BF4059">
        <w:rPr>
          <w:rFonts w:ascii="Times New Roman" w:hAnsi="Times New Roman" w:cs="Times New Roman"/>
          <w:b/>
        </w:rPr>
        <w:t>F_AA_225</w:t>
      </w:r>
    </w:p>
    <w:p w14:paraId="0070F764" w14:textId="77777777" w:rsidR="005A0302" w:rsidRPr="00C8164C" w:rsidRDefault="005A0302" w:rsidP="005A0302">
      <w:pPr>
        <w:pStyle w:val="Encabezado"/>
        <w:jc w:val="center"/>
        <w:rPr>
          <w:rFonts w:ascii="Times New Roman" w:hAnsi="Times New Roman" w:cs="Times New Roman"/>
          <w:b/>
          <w:sz w:val="28"/>
          <w:szCs w:val="24"/>
        </w:rPr>
      </w:pPr>
      <w:r w:rsidRPr="00C8164C">
        <w:rPr>
          <w:rFonts w:ascii="Times New Roman" w:hAnsi="Times New Roman" w:cs="Times New Roman"/>
          <w:b/>
          <w:sz w:val="28"/>
          <w:szCs w:val="24"/>
        </w:rPr>
        <w:t>FACULTAD</w:t>
      </w:r>
      <w:r>
        <w:rPr>
          <w:rFonts w:ascii="Times New Roman" w:hAnsi="Times New Roman" w:cs="Times New Roman"/>
          <w:b/>
          <w:sz w:val="28"/>
          <w:szCs w:val="24"/>
        </w:rPr>
        <w:t xml:space="preserve"> DE INGENIERÍA ELÉCTRICA Y ELECTRÓNICA</w:t>
      </w:r>
    </w:p>
    <w:p w14:paraId="08CF6616" w14:textId="40CEC9C2" w:rsidR="00923A91" w:rsidRDefault="005A0302" w:rsidP="00923A91">
      <w:pPr>
        <w:pStyle w:val="Encabezado"/>
        <w:jc w:val="center"/>
        <w:rPr>
          <w:rFonts w:ascii="Times New Roman" w:hAnsi="Times New Roman" w:cs="Times New Roman"/>
          <w:b/>
          <w:color w:val="FF0000"/>
          <w:sz w:val="28"/>
          <w:szCs w:val="24"/>
        </w:rPr>
      </w:pPr>
      <w:r w:rsidRPr="00C8164C">
        <w:rPr>
          <w:rFonts w:ascii="Times New Roman" w:hAnsi="Times New Roman" w:cs="Times New Roman"/>
          <w:b/>
          <w:sz w:val="28"/>
          <w:szCs w:val="24"/>
        </w:rPr>
        <w:t>CARRERA</w:t>
      </w:r>
      <w:r>
        <w:rPr>
          <w:rFonts w:ascii="Times New Roman" w:hAnsi="Times New Roman" w:cs="Times New Roman"/>
          <w:b/>
          <w:sz w:val="28"/>
          <w:szCs w:val="24"/>
        </w:rPr>
        <w:t xml:space="preserve"> DE</w:t>
      </w:r>
      <w:r w:rsidR="00567CEC">
        <w:rPr>
          <w:rFonts w:ascii="Times New Roman" w:hAnsi="Times New Roman" w:cs="Times New Roman"/>
          <w:b/>
          <w:sz w:val="28"/>
          <w:szCs w:val="24"/>
        </w:rPr>
        <w:t xml:space="preserve"> CONTROL</w:t>
      </w:r>
    </w:p>
    <w:p w14:paraId="178C1AA9" w14:textId="77777777" w:rsidR="005A0302" w:rsidRPr="00667954" w:rsidRDefault="005A0302" w:rsidP="00923A91">
      <w:pPr>
        <w:pStyle w:val="Encabezado"/>
        <w:jc w:val="center"/>
        <w:rPr>
          <w:rFonts w:ascii="Times New Roman" w:hAnsi="Times New Roman" w:cs="Times New Roman"/>
          <w:b/>
          <w:sz w:val="24"/>
          <w:szCs w:val="24"/>
        </w:rPr>
      </w:pPr>
      <w:r w:rsidRPr="00667954">
        <w:rPr>
          <w:rFonts w:ascii="Times New Roman" w:hAnsi="Times New Roman" w:cs="Times New Roman"/>
          <w:b/>
          <w:sz w:val="24"/>
          <w:szCs w:val="24"/>
        </w:rPr>
        <w:t>PLAN DE TRABAJO DE TITULACIÓN</w:t>
      </w:r>
    </w:p>
    <w:p w14:paraId="74E77B01" w14:textId="1966BE05" w:rsidR="005A0302" w:rsidRPr="003668E6" w:rsidRDefault="005A0302" w:rsidP="005A0302">
      <w:pPr>
        <w:pStyle w:val="Sinespaciado"/>
        <w:jc w:val="center"/>
        <w:rPr>
          <w:b/>
          <w:color w:val="FF0000"/>
          <w:sz w:val="28"/>
          <w:szCs w:val="28"/>
        </w:rPr>
      </w:pPr>
      <w:r w:rsidRPr="00923A91">
        <w:rPr>
          <w:rFonts w:ascii="Times New Roman" w:hAnsi="Times New Roman" w:cs="Times New Roman"/>
          <w:b/>
          <w:sz w:val="24"/>
          <w:szCs w:val="24"/>
        </w:rPr>
        <w:t>TIPO DE TRABAJO DE TITULACIÓN:</w:t>
      </w:r>
      <w:r w:rsidR="00567CEC">
        <w:rPr>
          <w:rFonts w:ascii="Times New Roman" w:hAnsi="Times New Roman" w:cs="Times New Roman"/>
          <w:b/>
          <w:sz w:val="24"/>
          <w:szCs w:val="24"/>
        </w:rPr>
        <w:t xml:space="preserve"> ESTÚDIO TÉCNICO</w:t>
      </w:r>
    </w:p>
    <w:p w14:paraId="6F66C0FF" w14:textId="24355F70" w:rsidR="00922FD1" w:rsidRPr="00667954" w:rsidRDefault="00922FD1" w:rsidP="005A0302">
      <w:pPr>
        <w:pStyle w:val="Sinespaciado"/>
        <w:jc w:val="center"/>
        <w:rPr>
          <w:rFonts w:eastAsia="Times New Roman"/>
          <w:bCs/>
          <w:i/>
          <w:sz w:val="18"/>
          <w:lang w:val="es-ES"/>
        </w:rPr>
      </w:pPr>
    </w:p>
    <w:p w14:paraId="5406E0F6" w14:textId="77777777" w:rsidR="00692180" w:rsidRPr="00667954" w:rsidRDefault="00692180" w:rsidP="004D05BF">
      <w:pPr>
        <w:spacing w:after="0" w:line="240" w:lineRule="auto"/>
        <w:jc w:val="center"/>
        <w:rPr>
          <w:rFonts w:ascii="Times New Roman" w:hAnsi="Times New Roman" w:cs="Times New Roman"/>
          <w:b/>
          <w:sz w:val="20"/>
          <w:szCs w:val="24"/>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3"/>
        <w:gridCol w:w="4971"/>
      </w:tblGrid>
      <w:tr w:rsidR="00667954" w:rsidRPr="00667954" w14:paraId="08A42E7C" w14:textId="77777777" w:rsidTr="003934F0">
        <w:tc>
          <w:tcPr>
            <w:tcW w:w="9504" w:type="dxa"/>
            <w:gridSpan w:val="2"/>
          </w:tcPr>
          <w:p w14:paraId="26F10D9E" w14:textId="77777777" w:rsidR="0067123F"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w:t>
            </w:r>
            <w:r w:rsidR="0067123F" w:rsidRPr="00667954">
              <w:rPr>
                <w:rFonts w:ascii="Times New Roman" w:hAnsi="Times New Roman"/>
                <w:b/>
                <w:bCs/>
                <w:sz w:val="28"/>
                <w:szCs w:val="24"/>
              </w:rPr>
              <w:t>.- INFORMACIÓN BÁSICA</w:t>
            </w:r>
          </w:p>
        </w:tc>
      </w:tr>
      <w:tr w:rsidR="00667954" w:rsidRPr="00667954" w14:paraId="42A4F97E" w14:textId="77777777" w:rsidTr="00D34B55">
        <w:tc>
          <w:tcPr>
            <w:tcW w:w="4533" w:type="dxa"/>
          </w:tcPr>
          <w:p w14:paraId="1D97F47C"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PROPUESTO POR:</w:t>
            </w:r>
          </w:p>
          <w:p w14:paraId="698AFDAE" w14:textId="0D1894C8" w:rsidR="002A3C4E" w:rsidRPr="00667954" w:rsidRDefault="00567CEC" w:rsidP="002A3C4E">
            <w:pPr>
              <w:pStyle w:val="Sinespaciado"/>
            </w:pPr>
            <w:r>
              <w:t>Christopher Alexis Castro Garcés</w:t>
            </w:r>
          </w:p>
          <w:p w14:paraId="1432E4BD" w14:textId="77777777" w:rsidR="001D2FD4" w:rsidRPr="00667954" w:rsidRDefault="001D2FD4" w:rsidP="003934F0">
            <w:pPr>
              <w:spacing w:line="360" w:lineRule="auto"/>
              <w:ind w:left="142"/>
              <w:rPr>
                <w:rFonts w:ascii="Times New Roman" w:hAnsi="Times New Roman" w:cs="Times New Roman"/>
                <w:sz w:val="24"/>
                <w:szCs w:val="24"/>
              </w:rPr>
            </w:pPr>
          </w:p>
        </w:tc>
        <w:tc>
          <w:tcPr>
            <w:tcW w:w="4971" w:type="dxa"/>
          </w:tcPr>
          <w:p w14:paraId="7F7DE90B" w14:textId="77777777" w:rsidR="0077027B" w:rsidRPr="0077027B" w:rsidRDefault="0077027B" w:rsidP="0077027B">
            <w:pPr>
              <w:pStyle w:val="Textoindependiente"/>
              <w:rPr>
                <w:rFonts w:ascii="Times New Roman" w:hAnsi="Times New Roman"/>
                <w:b/>
                <w:bCs/>
                <w:szCs w:val="24"/>
              </w:rPr>
            </w:pPr>
            <w:r w:rsidRPr="0077027B">
              <w:rPr>
                <w:rFonts w:ascii="Times New Roman" w:hAnsi="Times New Roman"/>
                <w:b/>
                <w:bCs/>
                <w:szCs w:val="24"/>
              </w:rPr>
              <w:t xml:space="preserve">ÁREA: </w:t>
            </w:r>
          </w:p>
          <w:p w14:paraId="1C6248A7" w14:textId="06DC4E95" w:rsidR="0077027B" w:rsidRPr="007228F5" w:rsidRDefault="0028696D" w:rsidP="0077027B">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SISTEMAS DE CONTROL AUTOMATICO</w:t>
            </w:r>
          </w:p>
          <w:p w14:paraId="0189F9AD"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LÍNEA DE INVESTIGACIÓN:</w:t>
            </w:r>
          </w:p>
          <w:p w14:paraId="0C054E99" w14:textId="25FF49D9" w:rsidR="001D2FD4" w:rsidRPr="00567CEC" w:rsidRDefault="008125C7" w:rsidP="002038E3">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ROBÓTICA Y ATOMATIZACIÓN</w:t>
            </w:r>
          </w:p>
        </w:tc>
      </w:tr>
      <w:tr w:rsidR="00667954" w:rsidRPr="00667954" w14:paraId="1E302AEA" w14:textId="77777777" w:rsidTr="00D34B55">
        <w:tc>
          <w:tcPr>
            <w:tcW w:w="4533" w:type="dxa"/>
          </w:tcPr>
          <w:p w14:paraId="4E0437E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AUSPICIADO POR:</w:t>
            </w:r>
          </w:p>
          <w:p w14:paraId="04F8656C" w14:textId="7D886483" w:rsidR="002A3C4E" w:rsidRPr="00667954" w:rsidRDefault="00567CEC" w:rsidP="002A3C4E">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 xml:space="preserve">Director: Dra. Silvana </w:t>
            </w:r>
            <w:r w:rsidR="002A3095">
              <w:rPr>
                <w:rFonts w:asciiTheme="minorHAnsi" w:eastAsiaTheme="minorHAnsi" w:hAnsiTheme="minorHAnsi" w:cstheme="minorBidi"/>
                <w:sz w:val="22"/>
                <w:szCs w:val="22"/>
                <w:lang w:val="es-EC"/>
              </w:rPr>
              <w:t xml:space="preserve">del Pilar </w:t>
            </w:r>
            <w:r>
              <w:rPr>
                <w:rFonts w:asciiTheme="minorHAnsi" w:eastAsiaTheme="minorHAnsi" w:hAnsiTheme="minorHAnsi" w:cstheme="minorBidi"/>
                <w:sz w:val="22"/>
                <w:szCs w:val="22"/>
                <w:lang w:val="es-EC"/>
              </w:rPr>
              <w:t>Gamboa</w:t>
            </w:r>
            <w:r w:rsidR="002A3095">
              <w:rPr>
                <w:rFonts w:asciiTheme="minorHAnsi" w:eastAsiaTheme="minorHAnsi" w:hAnsiTheme="minorHAnsi" w:cstheme="minorBidi"/>
                <w:sz w:val="22"/>
                <w:szCs w:val="22"/>
                <w:lang w:val="es-EC"/>
              </w:rPr>
              <w:t xml:space="preserve"> Benítez</w:t>
            </w:r>
          </w:p>
          <w:p w14:paraId="48579762" w14:textId="3C143BED" w:rsidR="00667954" w:rsidRPr="002A3095" w:rsidRDefault="003A1BF9" w:rsidP="00667954">
            <w:pPr>
              <w:pStyle w:val="Sinespaciado"/>
              <w:rPr>
                <w:rFonts w:ascii="Calibri" w:hAnsi="Calibri" w:cs="Calibri"/>
              </w:rPr>
            </w:pPr>
            <w:r w:rsidRPr="002A3095">
              <w:rPr>
                <w:rFonts w:ascii="Calibri" w:hAnsi="Calibri" w:cs="Calibri"/>
              </w:rPr>
              <w:t xml:space="preserve">Codirector: </w:t>
            </w:r>
            <w:r w:rsidR="00D16BEB" w:rsidRPr="002A3095">
              <w:rPr>
                <w:rFonts w:ascii="Calibri" w:hAnsi="Calibri" w:cs="Calibri"/>
              </w:rPr>
              <w:t xml:space="preserve">Ing. Ana </w:t>
            </w:r>
            <w:r w:rsidR="002A3095" w:rsidRPr="002A3095">
              <w:rPr>
                <w:rFonts w:ascii="Calibri" w:hAnsi="Calibri" w:cs="Calibri"/>
              </w:rPr>
              <w:t xml:space="preserve">Verónica </w:t>
            </w:r>
            <w:r w:rsidR="00D16BEB" w:rsidRPr="002A3095">
              <w:rPr>
                <w:rFonts w:ascii="Calibri" w:hAnsi="Calibri" w:cs="Calibri"/>
              </w:rPr>
              <w:t>Rodas</w:t>
            </w:r>
            <w:r w:rsidR="002A3095" w:rsidRPr="002A3095">
              <w:rPr>
                <w:rFonts w:ascii="Calibri" w:hAnsi="Calibri" w:cs="Calibri"/>
              </w:rPr>
              <w:t xml:space="preserve"> Benalcázar</w:t>
            </w:r>
            <w:r w:rsidR="00D16BEB" w:rsidRPr="002A3095">
              <w:rPr>
                <w:rFonts w:ascii="Calibri" w:hAnsi="Calibri" w:cs="Calibri"/>
              </w:rPr>
              <w:t xml:space="preserve"> MBA</w:t>
            </w:r>
          </w:p>
          <w:p w14:paraId="63575873" w14:textId="77777777" w:rsidR="001D2FD4" w:rsidRPr="00667954" w:rsidRDefault="001D2FD4" w:rsidP="005A0302">
            <w:pPr>
              <w:pStyle w:val="Sinespaciado"/>
              <w:rPr>
                <w:rFonts w:ascii="Times New Roman" w:hAnsi="Times New Roman" w:cs="Times New Roman"/>
                <w:sz w:val="24"/>
                <w:szCs w:val="24"/>
              </w:rPr>
            </w:pPr>
          </w:p>
        </w:tc>
        <w:tc>
          <w:tcPr>
            <w:tcW w:w="4971" w:type="dxa"/>
          </w:tcPr>
          <w:p w14:paraId="28E9296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FECHA:</w:t>
            </w:r>
          </w:p>
          <w:p w14:paraId="13E6A818" w14:textId="0E4A6E47" w:rsidR="002A3C4E" w:rsidRPr="00A172AA" w:rsidRDefault="00371C20" w:rsidP="003934F0">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2 de agosto</w:t>
            </w:r>
            <w:r w:rsidR="00700091">
              <w:rPr>
                <w:rFonts w:asciiTheme="minorHAnsi" w:eastAsiaTheme="minorHAnsi" w:hAnsiTheme="minorHAnsi" w:cstheme="minorBidi"/>
                <w:sz w:val="22"/>
                <w:szCs w:val="22"/>
                <w:lang w:val="es-EC"/>
              </w:rPr>
              <w:t xml:space="preserve"> de 2021</w:t>
            </w:r>
          </w:p>
          <w:p w14:paraId="12CB595E" w14:textId="77777777" w:rsidR="001D2FD4" w:rsidRPr="00667954" w:rsidRDefault="001D2FD4" w:rsidP="003934F0">
            <w:pPr>
              <w:spacing w:line="360" w:lineRule="auto"/>
              <w:ind w:left="72"/>
              <w:rPr>
                <w:rFonts w:ascii="Times New Roman" w:hAnsi="Times New Roman" w:cs="Times New Roman"/>
                <w:sz w:val="24"/>
                <w:szCs w:val="24"/>
              </w:rPr>
            </w:pPr>
          </w:p>
        </w:tc>
      </w:tr>
      <w:tr w:rsidR="00667954" w:rsidRPr="00667954" w14:paraId="78A8ABC8" w14:textId="77777777" w:rsidTr="003934F0">
        <w:tc>
          <w:tcPr>
            <w:tcW w:w="9504" w:type="dxa"/>
            <w:gridSpan w:val="2"/>
          </w:tcPr>
          <w:p w14:paraId="536FBA7F" w14:textId="77777777" w:rsidR="002A3095" w:rsidRDefault="0057249E" w:rsidP="00D16BEB">
            <w:pPr>
              <w:pStyle w:val="Sangradetextonormal"/>
              <w:spacing w:after="120" w:line="240" w:lineRule="auto"/>
              <w:ind w:left="0" w:right="136"/>
              <w:jc w:val="both"/>
              <w:rPr>
                <w:rFonts w:ascii="Times New Roman" w:hAnsi="Times New Roman"/>
                <w:b/>
                <w:bCs/>
                <w:szCs w:val="24"/>
              </w:rPr>
            </w:pPr>
            <w:r w:rsidRPr="00667954">
              <w:rPr>
                <w:rFonts w:ascii="Times New Roman" w:hAnsi="Times New Roman"/>
                <w:b/>
                <w:bCs/>
                <w:szCs w:val="24"/>
              </w:rPr>
              <w:t xml:space="preserve">RELACIÓN: </w:t>
            </w:r>
            <w:r w:rsidR="007228F5">
              <w:rPr>
                <w:rFonts w:ascii="Times New Roman" w:hAnsi="Times New Roman"/>
                <w:b/>
                <w:bCs/>
                <w:szCs w:val="24"/>
              </w:rPr>
              <w:t xml:space="preserve">  </w:t>
            </w:r>
          </w:p>
          <w:p w14:paraId="53474528" w14:textId="5CC6D895" w:rsidR="00D16BEB" w:rsidRDefault="00D16BEB" w:rsidP="00D16BEB">
            <w:pPr>
              <w:pStyle w:val="Sangradetextonormal"/>
              <w:spacing w:after="120" w:line="240" w:lineRule="auto"/>
              <w:ind w:left="0" w:right="136"/>
              <w:jc w:val="both"/>
              <w:rPr>
                <w:rFonts w:ascii="Times New Roman" w:hAnsi="Times New Roman"/>
                <w:b/>
                <w:bCs/>
                <w:szCs w:val="24"/>
              </w:rPr>
            </w:pPr>
            <w:r>
              <w:rPr>
                <w:rFonts w:ascii="Times New Roman" w:hAnsi="Times New Roman"/>
                <w:b/>
                <w:bCs/>
                <w:szCs w:val="24"/>
              </w:rPr>
              <w:t xml:space="preserve">Nombre del Proyecto de Investigación: </w:t>
            </w:r>
            <w:r w:rsidR="002A3095" w:rsidRPr="002A3095">
              <w:rPr>
                <w:rFonts w:ascii="Times New Roman" w:hAnsi="Times New Roman"/>
                <w:szCs w:val="24"/>
              </w:rPr>
              <w:t xml:space="preserve">PII-DACI-2021-01 </w:t>
            </w:r>
            <w:r w:rsidRPr="002A3095">
              <w:rPr>
                <w:rFonts w:ascii="Times New Roman" w:hAnsi="Times New Roman"/>
                <w:szCs w:val="24"/>
              </w:rPr>
              <w:t>Desarrollo de servidores de datos e historiadores de proceso utilizando software libre</w:t>
            </w:r>
          </w:p>
          <w:p w14:paraId="04F9A7D8" w14:textId="6D3D0625" w:rsidR="002A3C4E" w:rsidRPr="002A3095" w:rsidRDefault="00D16BEB" w:rsidP="00D16BEB">
            <w:pPr>
              <w:pStyle w:val="Sangradetextonormal"/>
              <w:spacing w:after="120" w:line="240" w:lineRule="auto"/>
              <w:ind w:left="0" w:right="136"/>
              <w:jc w:val="both"/>
              <w:rPr>
                <w:rFonts w:ascii="Times New Roman" w:hAnsi="Times New Roman"/>
                <w:iCs/>
                <w:szCs w:val="24"/>
              </w:rPr>
            </w:pPr>
            <w:r>
              <w:rPr>
                <w:rFonts w:ascii="Times New Roman" w:hAnsi="Times New Roman"/>
                <w:b/>
                <w:bCs/>
              </w:rPr>
              <w:t xml:space="preserve">Nombres y Apellidos </w:t>
            </w:r>
            <w:r w:rsidR="002A3095">
              <w:rPr>
                <w:rFonts w:ascii="Times New Roman" w:hAnsi="Times New Roman"/>
                <w:b/>
                <w:bCs/>
              </w:rPr>
              <w:t>director</w:t>
            </w:r>
            <w:r>
              <w:rPr>
                <w:rFonts w:ascii="Times New Roman" w:hAnsi="Times New Roman"/>
                <w:b/>
                <w:bCs/>
              </w:rPr>
              <w:t xml:space="preserve"> del Proyecto de Investigación: </w:t>
            </w:r>
            <w:r>
              <w:rPr>
                <w:rFonts w:ascii="Times New Roman" w:hAnsi="Times New Roman"/>
              </w:rPr>
              <w:t xml:space="preserve">Ing. Ana Verónica Rodas </w:t>
            </w:r>
            <w:r w:rsidR="002A3095">
              <w:rPr>
                <w:rFonts w:ascii="Times New Roman" w:hAnsi="Times New Roman"/>
              </w:rPr>
              <w:t>Benalcázar</w:t>
            </w:r>
            <w:r>
              <w:rPr>
                <w:rFonts w:ascii="Times New Roman" w:hAnsi="Times New Roman"/>
              </w:rPr>
              <w:t xml:space="preserve"> MBA </w:t>
            </w:r>
          </w:p>
        </w:tc>
      </w:tr>
      <w:tr w:rsidR="00667954" w:rsidRPr="00667954" w14:paraId="3360D7FF" w14:textId="77777777" w:rsidTr="003934F0">
        <w:tc>
          <w:tcPr>
            <w:tcW w:w="9504" w:type="dxa"/>
            <w:gridSpan w:val="2"/>
          </w:tcPr>
          <w:p w14:paraId="79D31F33" w14:textId="77777777" w:rsidR="00513FD1"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II</w:t>
            </w:r>
            <w:r w:rsidR="00513FD1" w:rsidRPr="00667954">
              <w:rPr>
                <w:rFonts w:ascii="Times New Roman" w:hAnsi="Times New Roman"/>
                <w:b/>
                <w:bCs/>
                <w:sz w:val="28"/>
                <w:szCs w:val="24"/>
              </w:rPr>
              <w:t>.- INFORMACIÓN DEL TRABAJO DE TITULACIÓN</w:t>
            </w:r>
          </w:p>
        </w:tc>
      </w:tr>
      <w:tr w:rsidR="00595128" w:rsidRPr="00667954" w14:paraId="7FE96013" w14:textId="77777777" w:rsidTr="00D34B55">
        <w:tc>
          <w:tcPr>
            <w:tcW w:w="9504" w:type="dxa"/>
            <w:gridSpan w:val="2"/>
          </w:tcPr>
          <w:p w14:paraId="254B1DD7" w14:textId="77777777" w:rsidR="00EF5B70" w:rsidRPr="00667954" w:rsidRDefault="00EF5B70" w:rsidP="00EF5B70">
            <w:pPr>
              <w:numPr>
                <w:ilvl w:val="0"/>
                <w:numId w:val="5"/>
              </w:numPr>
              <w:spacing w:after="0" w:line="360" w:lineRule="auto"/>
              <w:ind w:right="136"/>
              <w:rPr>
                <w:rFonts w:ascii="Times New Roman" w:hAnsi="Times New Roman" w:cs="Times New Roman"/>
                <w:b/>
                <w:bCs/>
                <w:sz w:val="24"/>
                <w:szCs w:val="24"/>
              </w:rPr>
            </w:pPr>
            <w:r w:rsidRPr="00667954">
              <w:rPr>
                <w:rFonts w:ascii="Times New Roman" w:hAnsi="Times New Roman" w:cs="Times New Roman"/>
                <w:b/>
                <w:bCs/>
                <w:sz w:val="24"/>
                <w:szCs w:val="24"/>
              </w:rPr>
              <w:t>Título del Trabajo de Titulación</w:t>
            </w:r>
          </w:p>
          <w:p w14:paraId="08E97991" w14:textId="4F2602F6" w:rsidR="00987066" w:rsidRPr="00CA1820" w:rsidRDefault="00CA1820" w:rsidP="00CA1820">
            <w:pPr>
              <w:pStyle w:val="TableParagraph"/>
              <w:spacing w:before="135" w:line="360" w:lineRule="auto"/>
              <w:ind w:left="429" w:right="192"/>
              <w:jc w:val="both"/>
              <w:rPr>
                <w:i/>
                <w:sz w:val="18"/>
              </w:rPr>
            </w:pPr>
            <w:r>
              <w:rPr>
                <w:i/>
                <w:sz w:val="18"/>
              </w:rPr>
              <w:t>“</w:t>
            </w:r>
            <w:r w:rsidRPr="00627F2B">
              <w:rPr>
                <w:i/>
                <w:sz w:val="18"/>
              </w:rPr>
              <w:t>DISEÑO E IMPLEMENTACIÓN DE UN HISTORIADOR DE PROCESOS BASADO EN SOFTWARE DE CÓDIGO ABIERTO</w:t>
            </w:r>
            <w:r>
              <w:rPr>
                <w:i/>
                <w:sz w:val="18"/>
              </w:rPr>
              <w:t>”</w:t>
            </w:r>
          </w:p>
        </w:tc>
      </w:tr>
      <w:tr w:rsidR="0044629E" w:rsidRPr="00B6273D" w14:paraId="6DCACE2D" w14:textId="77777777" w:rsidTr="00D34B55">
        <w:tc>
          <w:tcPr>
            <w:tcW w:w="9504" w:type="dxa"/>
            <w:gridSpan w:val="2"/>
          </w:tcPr>
          <w:p w14:paraId="3717C625" w14:textId="77777777" w:rsidR="003105EF" w:rsidRPr="00CA1820" w:rsidRDefault="0044629E" w:rsidP="003105EF">
            <w:pPr>
              <w:numPr>
                <w:ilvl w:val="0"/>
                <w:numId w:val="5"/>
              </w:numPr>
              <w:spacing w:after="0" w:line="360" w:lineRule="auto"/>
              <w:ind w:left="426" w:right="136" w:hanging="426"/>
              <w:rPr>
                <w:rFonts w:ascii="Times New Roman" w:hAnsi="Times New Roman" w:cs="Times New Roman"/>
                <w:b/>
                <w:bCs/>
              </w:rPr>
            </w:pPr>
            <w:r w:rsidRPr="00CA1820">
              <w:rPr>
                <w:rFonts w:ascii="Times New Roman" w:hAnsi="Times New Roman" w:cs="Times New Roman"/>
                <w:b/>
                <w:bCs/>
              </w:rPr>
              <w:t xml:space="preserve">Planteamiento del </w:t>
            </w:r>
            <w:r w:rsidR="00B52B9E" w:rsidRPr="00CA1820">
              <w:rPr>
                <w:rFonts w:ascii="Times New Roman" w:hAnsi="Times New Roman" w:cs="Times New Roman"/>
                <w:b/>
                <w:bCs/>
              </w:rPr>
              <w:t>p</w:t>
            </w:r>
            <w:r w:rsidRPr="00CA1820">
              <w:rPr>
                <w:rFonts w:ascii="Times New Roman" w:hAnsi="Times New Roman" w:cs="Times New Roman"/>
                <w:b/>
                <w:bCs/>
              </w:rPr>
              <w:t>roblema</w:t>
            </w:r>
          </w:p>
          <w:p w14:paraId="3121AAEC" w14:textId="64F6C3EA" w:rsidR="003B62AF" w:rsidRPr="00C67E24" w:rsidRDefault="00020719" w:rsidP="00903F39">
            <w:pPr>
              <w:spacing w:after="0" w:line="240" w:lineRule="auto"/>
              <w:ind w:left="426" w:right="136"/>
              <w:jc w:val="both"/>
              <w:rPr>
                <w:rFonts w:ascii="Times New Roman" w:eastAsia="Times New Roman" w:hAnsi="Times New Roman" w:cs="Times New Roman"/>
                <w:lang w:val="es-ES"/>
              </w:rPr>
            </w:pPr>
            <w:r w:rsidRPr="00CA1820">
              <w:rPr>
                <w:rFonts w:ascii="Times New Roman" w:eastAsia="Times New Roman" w:hAnsi="Times New Roman" w:cs="Times New Roman"/>
                <w:lang w:val="es-ES"/>
              </w:rPr>
              <w:t>L</w:t>
            </w:r>
            <w:r w:rsidR="00903F39" w:rsidRPr="00CA1820">
              <w:rPr>
                <w:rFonts w:ascii="Times New Roman" w:eastAsia="Times New Roman" w:hAnsi="Times New Roman" w:cs="Times New Roman"/>
                <w:lang w:val="es-ES"/>
              </w:rPr>
              <w:t>a necesidad de recopilar datos resultantes de la operación de un determinado proceso</w:t>
            </w:r>
            <w:r w:rsidR="001F3E5B" w:rsidRPr="00CA1820">
              <w:rPr>
                <w:rFonts w:ascii="Times New Roman" w:eastAsia="Times New Roman" w:hAnsi="Times New Roman" w:cs="Times New Roman"/>
                <w:lang w:val="es-ES"/>
              </w:rPr>
              <w:t>,</w:t>
            </w:r>
            <w:r w:rsidR="00903F39" w:rsidRPr="00CA1820">
              <w:rPr>
                <w:rFonts w:ascii="Times New Roman" w:eastAsia="Times New Roman" w:hAnsi="Times New Roman" w:cs="Times New Roman"/>
                <w:lang w:val="es-ES"/>
              </w:rPr>
              <w:t xml:space="preserve"> </w:t>
            </w:r>
            <w:r w:rsidR="001F3E5B" w:rsidRPr="00CA1820">
              <w:rPr>
                <w:rFonts w:ascii="Times New Roman" w:eastAsia="Times New Roman" w:hAnsi="Times New Roman" w:cs="Times New Roman"/>
                <w:lang w:val="es-ES"/>
              </w:rPr>
              <w:t>así como la necesidad de poder respaldar los mismos para la generación de históricos que ayuden a</w:t>
            </w:r>
            <w:r w:rsidR="00F7434A">
              <w:rPr>
                <w:rFonts w:ascii="Times New Roman" w:eastAsia="Times New Roman" w:hAnsi="Times New Roman" w:cs="Times New Roman"/>
                <w:lang w:val="es-ES"/>
              </w:rPr>
              <w:t xml:space="preserve">l análisis y </w:t>
            </w:r>
            <w:r w:rsidR="001F3E5B" w:rsidRPr="00CA1820">
              <w:rPr>
                <w:rFonts w:ascii="Times New Roman" w:eastAsia="Times New Roman" w:hAnsi="Times New Roman" w:cs="Times New Roman"/>
                <w:lang w:val="es-ES"/>
              </w:rPr>
              <w:t xml:space="preserve">optimización del proceso en cuestión, obliga a que el sector </w:t>
            </w:r>
            <w:r w:rsidR="00CA1820" w:rsidRPr="00CA1820">
              <w:rPr>
                <w:rFonts w:ascii="Times New Roman" w:eastAsia="Times New Roman" w:hAnsi="Times New Roman" w:cs="Times New Roman"/>
                <w:lang w:val="es-ES"/>
              </w:rPr>
              <w:t xml:space="preserve">industrial </w:t>
            </w:r>
            <w:r w:rsidR="00CA1820">
              <w:rPr>
                <w:rFonts w:ascii="Times New Roman" w:eastAsia="Times New Roman" w:hAnsi="Times New Roman" w:cs="Times New Roman"/>
                <w:lang w:val="es-ES"/>
              </w:rPr>
              <w:t>requiera de</w:t>
            </w:r>
            <w:r w:rsidR="007E5785">
              <w:rPr>
                <w:rFonts w:ascii="Times New Roman" w:eastAsia="Times New Roman" w:hAnsi="Times New Roman" w:cs="Times New Roman"/>
                <w:lang w:val="es-ES"/>
              </w:rPr>
              <w:t xml:space="preserve"> aplicativos que se encarguen</w:t>
            </w:r>
            <w:r w:rsidR="001F3E5B" w:rsidRPr="00CA1820">
              <w:rPr>
                <w:rFonts w:ascii="Times New Roman" w:eastAsia="Times New Roman" w:hAnsi="Times New Roman" w:cs="Times New Roman"/>
                <w:lang w:val="es-ES"/>
              </w:rPr>
              <w:t xml:space="preserve"> </w:t>
            </w:r>
            <w:r w:rsidR="00477648">
              <w:rPr>
                <w:rFonts w:ascii="Times New Roman" w:eastAsia="Times New Roman" w:hAnsi="Times New Roman" w:cs="Times New Roman"/>
                <w:lang w:val="es-ES"/>
              </w:rPr>
              <w:t>de la adquisición</w:t>
            </w:r>
            <w:r w:rsidR="001F3E5B" w:rsidRPr="00CA1820">
              <w:rPr>
                <w:rFonts w:ascii="Times New Roman" w:eastAsia="Times New Roman" w:hAnsi="Times New Roman" w:cs="Times New Roman"/>
                <w:lang w:val="es-ES"/>
              </w:rPr>
              <w:t xml:space="preserve"> y almacenamiento de datos </w:t>
            </w:r>
            <w:r w:rsidR="00477648">
              <w:rPr>
                <w:rFonts w:ascii="Times New Roman" w:eastAsia="Times New Roman" w:hAnsi="Times New Roman" w:cs="Times New Roman"/>
                <w:lang w:val="es-ES"/>
              </w:rPr>
              <w:t>de</w:t>
            </w:r>
            <w:r w:rsidR="00477648" w:rsidRPr="00CA1820">
              <w:rPr>
                <w:rFonts w:ascii="Times New Roman" w:eastAsia="Times New Roman" w:hAnsi="Times New Roman" w:cs="Times New Roman"/>
                <w:lang w:val="es-ES"/>
              </w:rPr>
              <w:t xml:space="preserve"> </w:t>
            </w:r>
            <w:r w:rsidR="001F3E5B" w:rsidRPr="00CA1820">
              <w:rPr>
                <w:rFonts w:ascii="Times New Roman" w:eastAsia="Times New Roman" w:hAnsi="Times New Roman" w:cs="Times New Roman"/>
                <w:lang w:val="es-ES"/>
              </w:rPr>
              <w:t xml:space="preserve">los diferentes dispositivos </w:t>
            </w:r>
            <w:r w:rsidR="00477648">
              <w:rPr>
                <w:rFonts w:ascii="Times New Roman" w:eastAsia="Times New Roman" w:hAnsi="Times New Roman" w:cs="Times New Roman"/>
                <w:lang w:val="es-ES"/>
              </w:rPr>
              <w:t xml:space="preserve">del sistema de automatización y control industrial </w:t>
            </w:r>
            <w:r w:rsidR="00AC0029">
              <w:rPr>
                <w:rFonts w:ascii="Times New Roman" w:eastAsia="Times New Roman" w:hAnsi="Times New Roman" w:cs="Times New Roman"/>
                <w:lang w:val="es-ES"/>
              </w:rPr>
              <w:t>(</w:t>
            </w:r>
            <w:r w:rsidR="00477648">
              <w:rPr>
                <w:rFonts w:ascii="Times New Roman" w:eastAsia="Times New Roman" w:hAnsi="Times New Roman" w:cs="Times New Roman"/>
                <w:lang w:val="es-ES"/>
              </w:rPr>
              <w:t>IACS</w:t>
            </w:r>
            <w:r w:rsidR="00AC0029">
              <w:rPr>
                <w:rFonts w:ascii="Times New Roman" w:eastAsia="Times New Roman" w:hAnsi="Times New Roman" w:cs="Times New Roman"/>
                <w:lang w:val="es-ES"/>
              </w:rPr>
              <w:t>)</w:t>
            </w:r>
            <w:r w:rsidR="001F3E5B" w:rsidRPr="00CA1820">
              <w:rPr>
                <w:rFonts w:ascii="Times New Roman" w:eastAsia="Times New Roman" w:hAnsi="Times New Roman" w:cs="Times New Roman"/>
                <w:lang w:val="es-ES"/>
              </w:rPr>
              <w:t xml:space="preserve">. </w:t>
            </w:r>
            <w:r w:rsidR="002A6224" w:rsidRPr="00CA1820">
              <w:rPr>
                <w:rFonts w:ascii="Times New Roman" w:eastAsia="Times New Roman" w:hAnsi="Times New Roman" w:cs="Times New Roman"/>
                <w:lang w:val="es-ES"/>
              </w:rPr>
              <w:t>Dich</w:t>
            </w:r>
            <w:r w:rsidR="002A6224">
              <w:rPr>
                <w:rFonts w:ascii="Times New Roman" w:eastAsia="Times New Roman" w:hAnsi="Times New Roman" w:cs="Times New Roman"/>
                <w:lang w:val="es-ES"/>
              </w:rPr>
              <w:t>as</w:t>
            </w:r>
            <w:r w:rsidR="002A6224" w:rsidRPr="00CA1820">
              <w:rPr>
                <w:rFonts w:ascii="Times New Roman" w:eastAsia="Times New Roman" w:hAnsi="Times New Roman" w:cs="Times New Roman"/>
                <w:lang w:val="es-ES"/>
              </w:rPr>
              <w:t xml:space="preserve"> </w:t>
            </w:r>
            <w:r w:rsidR="002A6224" w:rsidRPr="00B6273D">
              <w:rPr>
                <w:rFonts w:ascii="Times New Roman" w:eastAsia="Times New Roman" w:hAnsi="Times New Roman" w:cs="Times New Roman"/>
                <w:lang w:val="es-ES"/>
              </w:rPr>
              <w:t>aplica</w:t>
            </w:r>
            <w:r w:rsidR="002A6224">
              <w:rPr>
                <w:rFonts w:ascii="Times New Roman" w:eastAsia="Times New Roman" w:hAnsi="Times New Roman" w:cs="Times New Roman"/>
                <w:lang w:val="es-ES"/>
              </w:rPr>
              <w:t>ciones</w:t>
            </w:r>
            <w:r w:rsidR="002A6224" w:rsidRPr="00B6273D">
              <w:rPr>
                <w:rFonts w:ascii="Times New Roman" w:eastAsia="Times New Roman" w:hAnsi="Times New Roman" w:cs="Times New Roman"/>
                <w:lang w:val="es-ES"/>
              </w:rPr>
              <w:t xml:space="preserve"> toman</w:t>
            </w:r>
            <w:r w:rsidR="001F3E5B" w:rsidRPr="00C67E24">
              <w:rPr>
                <w:rFonts w:ascii="Times New Roman" w:eastAsia="Times New Roman" w:hAnsi="Times New Roman" w:cs="Times New Roman"/>
                <w:lang w:val="es-ES"/>
              </w:rPr>
              <w:t xml:space="preserve"> el nombre de Historiador de </w:t>
            </w:r>
            <w:r w:rsidR="009700CB" w:rsidRPr="00C67E24">
              <w:rPr>
                <w:rFonts w:ascii="Times New Roman" w:eastAsia="Times New Roman" w:hAnsi="Times New Roman" w:cs="Times New Roman"/>
                <w:lang w:val="es-ES"/>
              </w:rPr>
              <w:t>procesos</w:t>
            </w:r>
            <w:r w:rsidR="00DC3AB0" w:rsidRPr="00C67E24">
              <w:rPr>
                <w:rFonts w:ascii="Times New Roman" w:eastAsia="Times New Roman" w:hAnsi="Times New Roman" w:cs="Times New Roman"/>
                <w:lang w:val="es-ES"/>
              </w:rPr>
              <w:t xml:space="preserve"> [</w:t>
            </w:r>
            <w:r w:rsidR="008C2E6E" w:rsidRPr="00C67E24">
              <w:rPr>
                <w:rFonts w:ascii="Times New Roman" w:eastAsia="Times New Roman" w:hAnsi="Times New Roman" w:cs="Times New Roman"/>
                <w:lang w:val="es-ES"/>
              </w:rPr>
              <w:t>1</w:t>
            </w:r>
            <w:r w:rsidR="00DC3AB0" w:rsidRPr="00C67E24">
              <w:rPr>
                <w:rFonts w:ascii="Times New Roman" w:eastAsia="Times New Roman" w:hAnsi="Times New Roman" w:cs="Times New Roman"/>
                <w:lang w:val="es-ES"/>
              </w:rPr>
              <w:t>]</w:t>
            </w:r>
            <w:r w:rsidR="001F3E5B" w:rsidRPr="00C67E24">
              <w:rPr>
                <w:rFonts w:ascii="Times New Roman" w:eastAsia="Times New Roman" w:hAnsi="Times New Roman" w:cs="Times New Roman"/>
                <w:lang w:val="es-ES"/>
              </w:rPr>
              <w:t>.</w:t>
            </w:r>
          </w:p>
          <w:p w14:paraId="13799B0E" w14:textId="1106DAC3" w:rsidR="001F3E5B" w:rsidRDefault="001F3E5B" w:rsidP="00903F39">
            <w:pPr>
              <w:spacing w:after="0" w:line="240" w:lineRule="auto"/>
              <w:ind w:left="426" w:right="136"/>
              <w:jc w:val="both"/>
              <w:rPr>
                <w:rFonts w:ascii="Times New Roman" w:eastAsia="Times New Roman" w:hAnsi="Times New Roman" w:cs="Times New Roman"/>
                <w:lang w:val="es-ES"/>
              </w:rPr>
            </w:pPr>
          </w:p>
          <w:p w14:paraId="08683314" w14:textId="5C2486AE" w:rsidR="00502491" w:rsidRDefault="00DA5E5F" w:rsidP="00502491">
            <w:pPr>
              <w:spacing w:after="0" w:line="240" w:lineRule="auto"/>
              <w:ind w:left="426" w:right="136"/>
              <w:jc w:val="both"/>
              <w:rPr>
                <w:rFonts w:ascii="Times New Roman" w:eastAsia="Times New Roman" w:hAnsi="Times New Roman" w:cs="Times New Roman"/>
                <w:lang w:val="es-ES"/>
              </w:rPr>
            </w:pPr>
            <w:r>
              <w:rPr>
                <w:rFonts w:ascii="Times New Roman" w:eastAsia="Times New Roman" w:hAnsi="Times New Roman" w:cs="Times New Roman"/>
                <w:lang w:val="es-ES"/>
              </w:rPr>
              <w:t>U</w:t>
            </w:r>
            <w:r w:rsidR="00791DA5">
              <w:rPr>
                <w:rFonts w:ascii="Times New Roman" w:eastAsia="Times New Roman" w:hAnsi="Times New Roman" w:cs="Times New Roman"/>
                <w:lang w:val="es-ES"/>
              </w:rPr>
              <w:t>n historiador de procesos</w:t>
            </w:r>
            <w:r>
              <w:rPr>
                <w:rFonts w:ascii="Times New Roman" w:eastAsia="Times New Roman" w:hAnsi="Times New Roman" w:cs="Times New Roman"/>
                <w:lang w:val="es-ES"/>
              </w:rPr>
              <w:t xml:space="preserve"> es un software que se encarga de </w:t>
            </w:r>
            <w:r w:rsidR="0082207D">
              <w:rPr>
                <w:rFonts w:ascii="Times New Roman" w:eastAsia="Times New Roman" w:hAnsi="Times New Roman" w:cs="Times New Roman"/>
                <w:lang w:val="es-ES"/>
              </w:rPr>
              <w:t>registrar</w:t>
            </w:r>
            <w:r>
              <w:rPr>
                <w:rFonts w:ascii="Times New Roman" w:eastAsia="Times New Roman" w:hAnsi="Times New Roman" w:cs="Times New Roman"/>
                <w:lang w:val="es-ES"/>
              </w:rPr>
              <w:t xml:space="preserve"> </w:t>
            </w:r>
            <w:r w:rsidR="00603A44">
              <w:rPr>
                <w:rFonts w:ascii="Times New Roman" w:eastAsia="Times New Roman" w:hAnsi="Times New Roman" w:cs="Times New Roman"/>
                <w:lang w:val="es-ES"/>
              </w:rPr>
              <w:t>datos</w:t>
            </w:r>
            <w:r>
              <w:rPr>
                <w:rFonts w:ascii="Times New Roman" w:eastAsia="Times New Roman" w:hAnsi="Times New Roman" w:cs="Times New Roman"/>
                <w:lang w:val="es-ES"/>
              </w:rPr>
              <w:t xml:space="preserve"> </w:t>
            </w:r>
            <w:r w:rsidR="0082207D">
              <w:rPr>
                <w:rFonts w:ascii="Times New Roman" w:eastAsia="Times New Roman" w:hAnsi="Times New Roman" w:cs="Times New Roman"/>
                <w:lang w:val="es-ES"/>
              </w:rPr>
              <w:t>de un</w:t>
            </w:r>
            <w:r w:rsidR="00D523AC">
              <w:rPr>
                <w:rFonts w:ascii="Times New Roman" w:eastAsia="Times New Roman" w:hAnsi="Times New Roman" w:cs="Times New Roman"/>
                <w:lang w:val="es-ES"/>
              </w:rPr>
              <w:t xml:space="preserve">a planta </w:t>
            </w:r>
            <w:r>
              <w:rPr>
                <w:rFonts w:ascii="Times New Roman" w:eastAsia="Times New Roman" w:hAnsi="Times New Roman" w:cs="Times New Roman"/>
                <w:lang w:val="es-ES"/>
              </w:rPr>
              <w:t xml:space="preserve">y </w:t>
            </w:r>
            <w:r w:rsidR="00603A44">
              <w:rPr>
                <w:rFonts w:ascii="Times New Roman" w:eastAsia="Times New Roman" w:hAnsi="Times New Roman" w:cs="Times New Roman"/>
                <w:lang w:val="es-ES"/>
              </w:rPr>
              <w:t>guardarlos</w:t>
            </w:r>
            <w:r>
              <w:rPr>
                <w:rFonts w:ascii="Times New Roman" w:eastAsia="Times New Roman" w:hAnsi="Times New Roman" w:cs="Times New Roman"/>
                <w:lang w:val="es-ES"/>
              </w:rPr>
              <w:t xml:space="preserve"> en una base de datos</w:t>
            </w:r>
            <w:r w:rsidR="00D523AC">
              <w:rPr>
                <w:rFonts w:ascii="Times New Roman" w:eastAsia="Times New Roman" w:hAnsi="Times New Roman" w:cs="Times New Roman"/>
                <w:lang w:val="es-ES"/>
              </w:rPr>
              <w:t xml:space="preserve"> utilizando marcas de tiempo</w:t>
            </w:r>
            <w:r w:rsidR="00FE6861">
              <w:rPr>
                <w:rFonts w:ascii="Times New Roman" w:eastAsia="Times New Roman" w:hAnsi="Times New Roman" w:cs="Times New Roman"/>
                <w:lang w:val="es-ES"/>
              </w:rPr>
              <w:t xml:space="preserve"> con el fin de generar información sobre patrones o tendencias </w:t>
            </w:r>
            <w:r w:rsidR="007938D9">
              <w:rPr>
                <w:rFonts w:ascii="Times New Roman" w:eastAsia="Times New Roman" w:hAnsi="Times New Roman" w:cs="Times New Roman"/>
                <w:lang w:val="es-ES"/>
              </w:rPr>
              <w:t>en el comportamiento de variables de procesos industriales</w:t>
            </w:r>
            <w:r w:rsidR="00FE6861">
              <w:rPr>
                <w:rFonts w:ascii="Times New Roman" w:eastAsia="Times New Roman" w:hAnsi="Times New Roman" w:cs="Times New Roman"/>
                <w:lang w:val="es-ES"/>
              </w:rPr>
              <w:t xml:space="preserve"> [</w:t>
            </w:r>
            <w:r w:rsidR="00BD7DF5">
              <w:rPr>
                <w:rFonts w:ascii="Times New Roman" w:eastAsia="Times New Roman" w:hAnsi="Times New Roman" w:cs="Times New Roman"/>
                <w:lang w:val="es-ES"/>
              </w:rPr>
              <w:t>1</w:t>
            </w:r>
            <w:r w:rsidR="00FE6861">
              <w:rPr>
                <w:rFonts w:ascii="Times New Roman" w:eastAsia="Times New Roman" w:hAnsi="Times New Roman" w:cs="Times New Roman"/>
                <w:lang w:val="es-ES"/>
              </w:rPr>
              <w:t>]</w:t>
            </w:r>
            <w:r>
              <w:rPr>
                <w:rFonts w:ascii="Times New Roman" w:eastAsia="Times New Roman" w:hAnsi="Times New Roman" w:cs="Times New Roman"/>
                <w:lang w:val="es-ES"/>
              </w:rPr>
              <w:t>.</w:t>
            </w:r>
            <w:r w:rsidR="00791DA5">
              <w:rPr>
                <w:rFonts w:ascii="Times New Roman" w:eastAsia="Times New Roman" w:hAnsi="Times New Roman" w:cs="Times New Roman"/>
                <w:lang w:val="es-ES"/>
              </w:rPr>
              <w:t xml:space="preserve"> </w:t>
            </w:r>
            <w:r>
              <w:rPr>
                <w:rFonts w:ascii="Times New Roman" w:eastAsia="Times New Roman" w:hAnsi="Times New Roman" w:cs="Times New Roman"/>
                <w:lang w:val="es-ES"/>
              </w:rPr>
              <w:t>Es</w:t>
            </w:r>
            <w:r w:rsidR="00502491">
              <w:rPr>
                <w:rFonts w:ascii="Times New Roman" w:eastAsia="Times New Roman" w:hAnsi="Times New Roman" w:cs="Times New Roman"/>
                <w:lang w:val="es-ES"/>
              </w:rPr>
              <w:t xml:space="preserve"> frecuente encontrarse </w:t>
            </w:r>
            <w:r w:rsidR="00E66236">
              <w:rPr>
                <w:rFonts w:ascii="Times New Roman" w:eastAsia="Times New Roman" w:hAnsi="Times New Roman" w:cs="Times New Roman"/>
                <w:lang w:val="es-ES"/>
              </w:rPr>
              <w:t>a un historiador de procesos</w:t>
            </w:r>
            <w:r w:rsidR="00502491">
              <w:rPr>
                <w:rFonts w:ascii="Times New Roman" w:eastAsia="Times New Roman" w:hAnsi="Times New Roman" w:cs="Times New Roman"/>
                <w:lang w:val="es-ES"/>
              </w:rPr>
              <w:t xml:space="preserve"> como una herramienta complementaria, es decir como un servicio adicional que puede ser acoplado</w:t>
            </w:r>
            <w:r w:rsidR="00DF2550">
              <w:rPr>
                <w:rFonts w:ascii="Times New Roman" w:eastAsia="Times New Roman" w:hAnsi="Times New Roman" w:cs="Times New Roman"/>
                <w:lang w:val="es-ES"/>
              </w:rPr>
              <w:t xml:space="preserve"> a aplicaciones de monitoreo y control de</w:t>
            </w:r>
            <w:r w:rsidR="00502491">
              <w:rPr>
                <w:rFonts w:ascii="Times New Roman" w:eastAsia="Times New Roman" w:hAnsi="Times New Roman" w:cs="Times New Roman"/>
                <w:lang w:val="es-ES"/>
              </w:rPr>
              <w:t xml:space="preserve"> un entorno </w:t>
            </w:r>
            <w:r w:rsidR="007938D9">
              <w:rPr>
                <w:rFonts w:ascii="Times New Roman" w:eastAsia="Times New Roman" w:hAnsi="Times New Roman" w:cs="Times New Roman"/>
                <w:lang w:val="es-ES"/>
              </w:rPr>
              <w:t>de</w:t>
            </w:r>
            <w:r w:rsidR="00502491">
              <w:rPr>
                <w:rFonts w:ascii="Times New Roman" w:eastAsia="Times New Roman" w:hAnsi="Times New Roman" w:cs="Times New Roman"/>
                <w:lang w:val="es-ES"/>
              </w:rPr>
              <w:t xml:space="preserve"> producción </w:t>
            </w:r>
            <w:r w:rsidR="00605FA9">
              <w:rPr>
                <w:rFonts w:ascii="Times New Roman" w:eastAsia="Times New Roman" w:hAnsi="Times New Roman" w:cs="Times New Roman"/>
                <w:lang w:val="es-ES"/>
              </w:rPr>
              <w:t>pero</w:t>
            </w:r>
            <w:r w:rsidR="00502491">
              <w:rPr>
                <w:rFonts w:ascii="Times New Roman" w:eastAsia="Times New Roman" w:hAnsi="Times New Roman" w:cs="Times New Roman"/>
                <w:lang w:val="es-ES"/>
              </w:rPr>
              <w:t xml:space="preserve"> que también puede operar como un módulo completamente autónomo</w:t>
            </w:r>
            <w:r w:rsidR="007938D9">
              <w:rPr>
                <w:rFonts w:ascii="Times New Roman" w:eastAsia="Times New Roman" w:hAnsi="Times New Roman" w:cs="Times New Roman"/>
                <w:lang w:val="es-ES"/>
              </w:rPr>
              <w:t xml:space="preserve"> </w:t>
            </w:r>
            <w:r w:rsidR="003B21CA">
              <w:rPr>
                <w:rFonts w:ascii="Times New Roman" w:eastAsia="Times New Roman" w:hAnsi="Times New Roman" w:cs="Times New Roman"/>
                <w:lang w:val="es-ES"/>
              </w:rPr>
              <w:t>[2]</w:t>
            </w:r>
            <w:r w:rsidR="00502491">
              <w:rPr>
                <w:rFonts w:ascii="Times New Roman" w:eastAsia="Times New Roman" w:hAnsi="Times New Roman" w:cs="Times New Roman"/>
                <w:lang w:val="es-ES"/>
              </w:rPr>
              <w:t xml:space="preserve">. De esta forma, el modelo de negocio de muchos de los </w:t>
            </w:r>
            <w:r w:rsidR="00605FA9">
              <w:rPr>
                <w:rFonts w:ascii="Times New Roman" w:eastAsia="Times New Roman" w:hAnsi="Times New Roman" w:cs="Times New Roman"/>
                <w:lang w:val="es-ES"/>
              </w:rPr>
              <w:t>desarrolladores</w:t>
            </w:r>
            <w:r w:rsidR="00502491">
              <w:rPr>
                <w:rFonts w:ascii="Times New Roman" w:eastAsia="Times New Roman" w:hAnsi="Times New Roman" w:cs="Times New Roman"/>
                <w:lang w:val="es-ES"/>
              </w:rPr>
              <w:t xml:space="preserve"> de historiadores de procesos se enfoca principalmente en ofrecer un servicio</w:t>
            </w:r>
            <w:r w:rsidR="00DF2550">
              <w:rPr>
                <w:rFonts w:ascii="Times New Roman" w:eastAsia="Times New Roman" w:hAnsi="Times New Roman" w:cs="Times New Roman"/>
                <w:lang w:val="es-ES"/>
              </w:rPr>
              <w:t xml:space="preserve"> adaptable y</w:t>
            </w:r>
            <w:r w:rsidR="00502491">
              <w:rPr>
                <w:rFonts w:ascii="Times New Roman" w:eastAsia="Times New Roman" w:hAnsi="Times New Roman" w:cs="Times New Roman"/>
                <w:lang w:val="es-ES"/>
              </w:rPr>
              <w:t xml:space="preserve"> escalable</w:t>
            </w:r>
            <w:r w:rsidR="00DF2550">
              <w:rPr>
                <w:rFonts w:ascii="Times New Roman" w:eastAsia="Times New Roman" w:hAnsi="Times New Roman" w:cs="Times New Roman"/>
                <w:lang w:val="es-ES"/>
              </w:rPr>
              <w:t>,</w:t>
            </w:r>
            <w:r w:rsidR="00502491">
              <w:rPr>
                <w:rFonts w:ascii="Times New Roman" w:eastAsia="Times New Roman" w:hAnsi="Times New Roman" w:cs="Times New Roman"/>
                <w:lang w:val="es-ES"/>
              </w:rPr>
              <w:t xml:space="preserve"> en donde el costo del mismo es proporcional a la cantidad de datos que puede mantener</w:t>
            </w:r>
            <w:r w:rsidR="00D60DD9">
              <w:rPr>
                <w:rFonts w:ascii="Times New Roman" w:eastAsia="Times New Roman" w:hAnsi="Times New Roman" w:cs="Times New Roman"/>
                <w:lang w:val="es-ES"/>
              </w:rPr>
              <w:t xml:space="preserve"> en su registro</w:t>
            </w:r>
            <w:r w:rsidR="00502491">
              <w:rPr>
                <w:rFonts w:ascii="Times New Roman" w:eastAsia="Times New Roman" w:hAnsi="Times New Roman" w:cs="Times New Roman"/>
                <w:lang w:val="es-ES"/>
              </w:rPr>
              <w:t>.</w:t>
            </w:r>
          </w:p>
          <w:p w14:paraId="77EA1F6C" w14:textId="60F0214F" w:rsidR="007E5785" w:rsidRDefault="007E5785" w:rsidP="00903F39">
            <w:pPr>
              <w:spacing w:after="0" w:line="240" w:lineRule="auto"/>
              <w:ind w:left="426" w:right="136"/>
              <w:jc w:val="both"/>
              <w:rPr>
                <w:rFonts w:ascii="Times New Roman" w:eastAsia="Times New Roman" w:hAnsi="Times New Roman" w:cs="Times New Roman"/>
                <w:lang w:val="es-ES"/>
              </w:rPr>
            </w:pPr>
          </w:p>
          <w:p w14:paraId="2651695C" w14:textId="0812AAEA" w:rsidR="00793701" w:rsidRPr="00CA1820" w:rsidRDefault="00793701" w:rsidP="00793701">
            <w:pPr>
              <w:spacing w:after="0" w:line="240" w:lineRule="auto"/>
              <w:ind w:left="426" w:right="136"/>
              <w:jc w:val="both"/>
              <w:rPr>
                <w:rFonts w:ascii="Times New Roman" w:eastAsia="Times New Roman" w:hAnsi="Times New Roman" w:cs="Times New Roman"/>
                <w:lang w:val="es-ES"/>
              </w:rPr>
            </w:pPr>
            <w:r w:rsidRPr="00C67E24">
              <w:rPr>
                <w:rFonts w:ascii="Times New Roman" w:eastAsia="Times New Roman" w:hAnsi="Times New Roman" w:cs="Times New Roman"/>
                <w:lang w:val="es-ES"/>
              </w:rPr>
              <w:lastRenderedPageBreak/>
              <w:t xml:space="preserve">En la actualidad existen </w:t>
            </w:r>
            <w:r w:rsidR="00D60DD9">
              <w:rPr>
                <w:rFonts w:ascii="Times New Roman" w:eastAsia="Times New Roman" w:hAnsi="Times New Roman" w:cs="Times New Roman"/>
                <w:lang w:val="es-ES"/>
              </w:rPr>
              <w:t>varios</w:t>
            </w:r>
            <w:r w:rsidRPr="00C67E24">
              <w:rPr>
                <w:rFonts w:ascii="Times New Roman" w:eastAsia="Times New Roman" w:hAnsi="Times New Roman" w:cs="Times New Roman"/>
                <w:lang w:val="es-ES"/>
              </w:rPr>
              <w:t xml:space="preserve"> desarrolladores de software que buscan satisfacer </w:t>
            </w:r>
            <w:r>
              <w:rPr>
                <w:rFonts w:ascii="Times New Roman" w:eastAsia="Times New Roman" w:hAnsi="Times New Roman" w:cs="Times New Roman"/>
                <w:lang w:val="es-ES"/>
              </w:rPr>
              <w:t>esta necesidad</w:t>
            </w:r>
            <w:r w:rsidRPr="00CA1820">
              <w:rPr>
                <w:rFonts w:ascii="Times New Roman" w:eastAsia="Times New Roman" w:hAnsi="Times New Roman" w:cs="Times New Roman"/>
                <w:lang w:val="es-ES"/>
              </w:rPr>
              <w:t xml:space="preserve"> y que incorporan herramientas que facilitan el trabajo</w:t>
            </w:r>
            <w:r w:rsidR="00D60DD9">
              <w:rPr>
                <w:rFonts w:ascii="Times New Roman" w:eastAsia="Times New Roman" w:hAnsi="Times New Roman" w:cs="Times New Roman"/>
                <w:lang w:val="es-ES"/>
              </w:rPr>
              <w:t xml:space="preserve"> del operador</w:t>
            </w:r>
            <w:r w:rsidRPr="00CA1820">
              <w:rPr>
                <w:rFonts w:ascii="Times New Roman" w:eastAsia="Times New Roman" w:hAnsi="Times New Roman" w:cs="Times New Roman"/>
                <w:lang w:val="es-ES"/>
              </w:rPr>
              <w:t>, sin embargo, la mayoría de ellos requieren de una licencia que usualmente es de un costo relativamente elevado. Por esta razón es muy común que el sector industrial, específicamente aquellos que no pueden realizar fuertes inversiones como es el caso de la micro, pequeña y mediana industria (MIPYMES [</w:t>
            </w:r>
            <w:r w:rsidR="00371C20">
              <w:rPr>
                <w:rFonts w:ascii="Times New Roman" w:eastAsia="Times New Roman" w:hAnsi="Times New Roman" w:cs="Times New Roman"/>
                <w:lang w:val="es-ES"/>
              </w:rPr>
              <w:t>3</w:t>
            </w:r>
            <w:r w:rsidRPr="00CA1820">
              <w:rPr>
                <w:rFonts w:ascii="Times New Roman" w:eastAsia="Times New Roman" w:hAnsi="Times New Roman" w:cs="Times New Roman"/>
                <w:lang w:val="es-ES"/>
              </w:rPr>
              <w:t>]), opte</w:t>
            </w:r>
            <w:r>
              <w:rPr>
                <w:rFonts w:ascii="Times New Roman" w:eastAsia="Times New Roman" w:hAnsi="Times New Roman" w:cs="Times New Roman"/>
                <w:lang w:val="es-ES"/>
              </w:rPr>
              <w:t>n</w:t>
            </w:r>
            <w:r w:rsidRPr="00CA1820">
              <w:rPr>
                <w:rFonts w:ascii="Times New Roman" w:eastAsia="Times New Roman" w:hAnsi="Times New Roman" w:cs="Times New Roman"/>
                <w:lang w:val="es-ES"/>
              </w:rPr>
              <w:t xml:space="preserve"> por no utilizar un sistema de registro o, en su defecto, utilizar software comercial sin su licencia, lo que limita las capacidades del software en cuestión, esto siempre y cuando el desarrollador lo permita. Por otro lado, existen aplicaciones con licencia de libre acceso para respaldo de datos, pero no están enfocadas para funcionar en un ambiente industrial</w:t>
            </w:r>
            <w:r w:rsidR="00D60DD9">
              <w:rPr>
                <w:rFonts w:ascii="Times New Roman" w:eastAsia="Times New Roman" w:hAnsi="Times New Roman" w:cs="Times New Roman"/>
                <w:lang w:val="es-ES"/>
              </w:rPr>
              <w:t xml:space="preserve"> o, por el contrario, tienen un enfoque industrial pero </w:t>
            </w:r>
            <w:r w:rsidR="001742AF">
              <w:rPr>
                <w:rFonts w:ascii="Times New Roman" w:eastAsia="Times New Roman" w:hAnsi="Times New Roman" w:cs="Times New Roman"/>
                <w:lang w:val="es-ES"/>
              </w:rPr>
              <w:t xml:space="preserve">su código, así como sus funciones </w:t>
            </w:r>
            <w:r w:rsidR="00D60DD9">
              <w:rPr>
                <w:rFonts w:ascii="Times New Roman" w:eastAsia="Times New Roman" w:hAnsi="Times New Roman" w:cs="Times New Roman"/>
                <w:lang w:val="es-ES"/>
              </w:rPr>
              <w:t>no son accesibles en su totalidad</w:t>
            </w:r>
            <w:r w:rsidR="001742AF">
              <w:rPr>
                <w:rFonts w:ascii="Times New Roman" w:eastAsia="Times New Roman" w:hAnsi="Times New Roman" w:cs="Times New Roman"/>
                <w:lang w:val="es-ES"/>
              </w:rPr>
              <w:t xml:space="preserve"> lo que dificulta su adaptación a la realidad de los diferentes procesos industriales locales</w:t>
            </w:r>
            <w:r w:rsidRPr="00CA1820">
              <w:rPr>
                <w:rFonts w:ascii="Times New Roman" w:eastAsia="Times New Roman" w:hAnsi="Times New Roman" w:cs="Times New Roman"/>
                <w:lang w:val="es-ES"/>
              </w:rPr>
              <w:t>.</w:t>
            </w:r>
            <w:r w:rsidR="001742AF">
              <w:rPr>
                <w:rFonts w:ascii="Times New Roman" w:eastAsia="Times New Roman" w:hAnsi="Times New Roman" w:cs="Times New Roman"/>
                <w:lang w:val="es-ES"/>
              </w:rPr>
              <w:t xml:space="preserve"> En este sentido se plantea el</w:t>
            </w:r>
            <w:r w:rsidR="001742AF" w:rsidRPr="001742AF">
              <w:rPr>
                <w:rFonts w:ascii="Times New Roman" w:eastAsia="Times New Roman" w:hAnsi="Times New Roman" w:cs="Times New Roman"/>
                <w:lang w:val="es-ES"/>
              </w:rPr>
              <w:t xml:space="preserve"> desarrollo local</w:t>
            </w:r>
            <w:r w:rsidR="001742AF">
              <w:rPr>
                <w:rFonts w:ascii="Times New Roman" w:eastAsia="Times New Roman" w:hAnsi="Times New Roman" w:cs="Times New Roman"/>
                <w:lang w:val="es-ES"/>
              </w:rPr>
              <w:t xml:space="preserve"> de una aplicación historiador de proceso, que traerá</w:t>
            </w:r>
            <w:r w:rsidR="001742AF" w:rsidRPr="001742AF">
              <w:rPr>
                <w:rFonts w:ascii="Times New Roman" w:eastAsia="Times New Roman" w:hAnsi="Times New Roman" w:cs="Times New Roman"/>
                <w:lang w:val="es-ES"/>
              </w:rPr>
              <w:t xml:space="preserve"> ventajas </w:t>
            </w:r>
            <w:r w:rsidR="001742AF">
              <w:rPr>
                <w:rFonts w:ascii="Times New Roman" w:eastAsia="Times New Roman" w:hAnsi="Times New Roman" w:cs="Times New Roman"/>
                <w:lang w:val="es-ES"/>
              </w:rPr>
              <w:t xml:space="preserve">tales como que </w:t>
            </w:r>
            <w:r w:rsidR="001742AF" w:rsidRPr="001742AF">
              <w:rPr>
                <w:rFonts w:ascii="Times New Roman" w:eastAsia="Times New Roman" w:hAnsi="Times New Roman" w:cs="Times New Roman"/>
                <w:lang w:val="es-ES"/>
              </w:rPr>
              <w:t>el soporte se podrá realizar a nivel nacional, además que la disponibilidad del código base permitirá futuras mejoras acorde con las necesidades del entorno industrial ecuatoriano.</w:t>
            </w:r>
            <w:r w:rsidR="001742AF">
              <w:rPr>
                <w:rFonts w:ascii="Times New Roman" w:eastAsia="Times New Roman" w:hAnsi="Times New Roman" w:cs="Times New Roman"/>
                <w:lang w:val="es-ES"/>
              </w:rPr>
              <w:t xml:space="preserve"> </w:t>
            </w:r>
          </w:p>
          <w:p w14:paraId="3522C66F" w14:textId="77777777" w:rsidR="00C67E24" w:rsidRPr="00477648" w:rsidRDefault="00C67E24" w:rsidP="00903F39">
            <w:pPr>
              <w:spacing w:after="0" w:line="240" w:lineRule="auto"/>
              <w:ind w:left="426" w:right="136"/>
              <w:jc w:val="both"/>
              <w:rPr>
                <w:rFonts w:ascii="Times New Roman" w:eastAsia="Times New Roman" w:hAnsi="Times New Roman" w:cs="Times New Roman"/>
                <w:lang w:val="es-ES"/>
              </w:rPr>
            </w:pPr>
          </w:p>
          <w:p w14:paraId="0B52978D" w14:textId="1FFA3A44" w:rsidR="008C4D98" w:rsidRPr="001A300B" w:rsidRDefault="00020719">
            <w:pPr>
              <w:spacing w:after="0" w:line="240" w:lineRule="auto"/>
              <w:ind w:left="426" w:right="136"/>
              <w:jc w:val="both"/>
              <w:rPr>
                <w:rFonts w:ascii="Times New Roman" w:eastAsia="Times New Roman" w:hAnsi="Times New Roman" w:cs="Times New Roman"/>
                <w:lang w:val="es-ES"/>
              </w:rPr>
            </w:pPr>
            <w:r w:rsidRPr="00477648">
              <w:rPr>
                <w:rFonts w:ascii="Times New Roman" w:eastAsia="Times New Roman" w:hAnsi="Times New Roman" w:cs="Times New Roman"/>
                <w:lang w:val="es-ES"/>
              </w:rPr>
              <w:t>P</w:t>
            </w:r>
            <w:r w:rsidR="00C7156A" w:rsidRPr="00477648">
              <w:rPr>
                <w:rFonts w:ascii="Times New Roman" w:eastAsia="Times New Roman" w:hAnsi="Times New Roman" w:cs="Times New Roman"/>
                <w:lang w:val="es-ES"/>
              </w:rPr>
              <w:t>or las razones mencionadas</w:t>
            </w:r>
            <w:r w:rsidR="002F6BF2" w:rsidRPr="00477648">
              <w:rPr>
                <w:rFonts w:ascii="Times New Roman" w:eastAsia="Times New Roman" w:hAnsi="Times New Roman" w:cs="Times New Roman"/>
                <w:lang w:val="es-ES"/>
              </w:rPr>
              <w:t>,</w:t>
            </w:r>
            <w:r w:rsidRPr="00477648">
              <w:rPr>
                <w:rFonts w:ascii="Times New Roman" w:eastAsia="Times New Roman" w:hAnsi="Times New Roman" w:cs="Times New Roman"/>
                <w:lang w:val="es-ES"/>
              </w:rPr>
              <w:t xml:space="preserve"> se </w:t>
            </w:r>
            <w:r w:rsidR="00367C72" w:rsidRPr="00477648">
              <w:rPr>
                <w:rFonts w:ascii="Times New Roman" w:eastAsia="Times New Roman" w:hAnsi="Times New Roman" w:cs="Times New Roman"/>
                <w:lang w:val="es-ES"/>
              </w:rPr>
              <w:t>propone</w:t>
            </w:r>
            <w:r w:rsidRPr="00477648">
              <w:rPr>
                <w:rFonts w:ascii="Times New Roman" w:eastAsia="Times New Roman" w:hAnsi="Times New Roman" w:cs="Times New Roman"/>
                <w:lang w:val="es-ES"/>
              </w:rPr>
              <w:t xml:space="preserve"> desarrollar</w:t>
            </w:r>
            <w:r w:rsidR="00447533" w:rsidRPr="00477648">
              <w:rPr>
                <w:rFonts w:ascii="Times New Roman" w:eastAsia="Times New Roman" w:hAnsi="Times New Roman" w:cs="Times New Roman"/>
                <w:lang w:val="es-ES"/>
              </w:rPr>
              <w:t xml:space="preserve">, </w:t>
            </w:r>
            <w:r w:rsidR="00A43A0B">
              <w:rPr>
                <w:rFonts w:ascii="Times New Roman" w:eastAsia="Times New Roman" w:hAnsi="Times New Roman" w:cs="Times New Roman"/>
                <w:lang w:val="es-ES"/>
              </w:rPr>
              <w:t>utilizando software libre</w:t>
            </w:r>
            <w:r w:rsidR="00CA1820">
              <w:rPr>
                <w:rFonts w:ascii="Times New Roman" w:eastAsia="Times New Roman" w:hAnsi="Times New Roman" w:cs="Times New Roman"/>
                <w:lang w:val="es-ES"/>
              </w:rPr>
              <w:t>,</w:t>
            </w:r>
            <w:r w:rsidR="00A43A0B">
              <w:rPr>
                <w:rFonts w:ascii="Times New Roman" w:eastAsia="Times New Roman" w:hAnsi="Times New Roman" w:cs="Times New Roman"/>
                <w:lang w:val="es-ES"/>
              </w:rPr>
              <w:t xml:space="preserve"> un</w:t>
            </w:r>
            <w:r w:rsidR="00793701">
              <w:rPr>
                <w:rFonts w:ascii="Times New Roman" w:eastAsia="Times New Roman" w:hAnsi="Times New Roman" w:cs="Times New Roman"/>
                <w:lang w:val="es-ES"/>
              </w:rPr>
              <w:t>a aplicación que funcione como</w:t>
            </w:r>
            <w:r w:rsidRPr="00477648">
              <w:rPr>
                <w:rFonts w:ascii="Times New Roman" w:eastAsia="Times New Roman" w:hAnsi="Times New Roman" w:cs="Times New Roman"/>
                <w:lang w:val="es-ES"/>
              </w:rPr>
              <w:t xml:space="preserve"> historiador de </w:t>
            </w:r>
            <w:r w:rsidR="00C037BA" w:rsidRPr="00477648">
              <w:rPr>
                <w:rFonts w:ascii="Times New Roman" w:eastAsia="Times New Roman" w:hAnsi="Times New Roman" w:cs="Times New Roman"/>
                <w:lang w:val="es-ES"/>
              </w:rPr>
              <w:t>procesos</w:t>
            </w:r>
            <w:r w:rsidR="00793701">
              <w:rPr>
                <w:rFonts w:ascii="Times New Roman" w:eastAsia="Times New Roman" w:hAnsi="Times New Roman" w:cs="Times New Roman"/>
                <w:lang w:val="es-ES"/>
              </w:rPr>
              <w:t>, misma</w:t>
            </w:r>
            <w:r w:rsidR="006B43BD" w:rsidRPr="00477648">
              <w:rPr>
                <w:rFonts w:ascii="Times New Roman" w:eastAsia="Times New Roman" w:hAnsi="Times New Roman" w:cs="Times New Roman"/>
                <w:lang w:val="es-ES"/>
              </w:rPr>
              <w:t xml:space="preserve"> que </w:t>
            </w:r>
            <w:r w:rsidR="00684020" w:rsidRPr="00477648">
              <w:rPr>
                <w:rFonts w:ascii="Times New Roman" w:eastAsia="Times New Roman" w:hAnsi="Times New Roman" w:cs="Times New Roman"/>
                <w:lang w:val="es-ES"/>
              </w:rPr>
              <w:t>constará de un “back-</w:t>
            </w:r>
            <w:proofErr w:type="spellStart"/>
            <w:r w:rsidR="00406FC5" w:rsidRPr="00477648">
              <w:rPr>
                <w:rFonts w:ascii="Times New Roman" w:eastAsia="Times New Roman" w:hAnsi="Times New Roman" w:cs="Times New Roman"/>
                <w:lang w:val="es-ES"/>
              </w:rPr>
              <w:t>end</w:t>
            </w:r>
            <w:proofErr w:type="spellEnd"/>
            <w:r w:rsidR="00406FC5" w:rsidRPr="00477648">
              <w:rPr>
                <w:rFonts w:ascii="Times New Roman" w:eastAsia="Times New Roman" w:hAnsi="Times New Roman" w:cs="Times New Roman"/>
                <w:lang w:val="es-ES"/>
              </w:rPr>
              <w:t>” [</w:t>
            </w:r>
            <w:r w:rsidR="00371C20">
              <w:rPr>
                <w:rFonts w:ascii="Times New Roman" w:eastAsia="Times New Roman" w:hAnsi="Times New Roman" w:cs="Times New Roman"/>
                <w:lang w:val="es-ES"/>
              </w:rPr>
              <w:t>4</w:t>
            </w:r>
            <w:r w:rsidR="00684020" w:rsidRPr="00477648">
              <w:rPr>
                <w:rFonts w:ascii="Times New Roman" w:eastAsia="Times New Roman" w:hAnsi="Times New Roman" w:cs="Times New Roman"/>
                <w:lang w:val="es-ES"/>
              </w:rPr>
              <w:t xml:space="preserve">] encargado de administrar el tráfico de </w:t>
            </w:r>
            <w:r w:rsidR="004B54E9" w:rsidRPr="00477648">
              <w:rPr>
                <w:rFonts w:ascii="Times New Roman" w:eastAsia="Times New Roman" w:hAnsi="Times New Roman" w:cs="Times New Roman"/>
                <w:lang w:val="es-ES"/>
              </w:rPr>
              <w:t>información</w:t>
            </w:r>
            <w:r w:rsidR="00684020" w:rsidRPr="00477648">
              <w:rPr>
                <w:rFonts w:ascii="Times New Roman" w:eastAsia="Times New Roman" w:hAnsi="Times New Roman" w:cs="Times New Roman"/>
                <w:lang w:val="es-ES"/>
              </w:rPr>
              <w:t xml:space="preserve"> de entrada o salida</w:t>
            </w:r>
            <w:r w:rsidR="00D60DD9">
              <w:rPr>
                <w:rFonts w:ascii="Times New Roman" w:eastAsia="Times New Roman" w:hAnsi="Times New Roman" w:cs="Times New Roman"/>
                <w:lang w:val="es-ES"/>
              </w:rPr>
              <w:t>,</w:t>
            </w:r>
            <w:r w:rsidR="00684020" w:rsidRPr="00477648">
              <w:rPr>
                <w:rFonts w:ascii="Times New Roman" w:eastAsia="Times New Roman" w:hAnsi="Times New Roman" w:cs="Times New Roman"/>
                <w:lang w:val="es-ES"/>
              </w:rPr>
              <w:t xml:space="preserve"> así como de su respectivo respaldo</w:t>
            </w:r>
            <w:r w:rsidR="00D60DD9">
              <w:rPr>
                <w:rFonts w:ascii="Times New Roman" w:eastAsia="Times New Roman" w:hAnsi="Times New Roman" w:cs="Times New Roman"/>
                <w:lang w:val="es-ES"/>
              </w:rPr>
              <w:t>;</w:t>
            </w:r>
            <w:r w:rsidR="00684020" w:rsidRPr="00477648">
              <w:rPr>
                <w:rFonts w:ascii="Times New Roman" w:eastAsia="Times New Roman" w:hAnsi="Times New Roman" w:cs="Times New Roman"/>
                <w:lang w:val="es-ES"/>
              </w:rPr>
              <w:t xml:space="preserve"> y de un “</w:t>
            </w:r>
            <w:proofErr w:type="spellStart"/>
            <w:r w:rsidR="00684020" w:rsidRPr="00477648">
              <w:rPr>
                <w:rFonts w:ascii="Times New Roman" w:eastAsia="Times New Roman" w:hAnsi="Times New Roman" w:cs="Times New Roman"/>
                <w:lang w:val="es-ES"/>
              </w:rPr>
              <w:t>front-</w:t>
            </w:r>
            <w:r w:rsidR="00406FC5" w:rsidRPr="00477648">
              <w:rPr>
                <w:rFonts w:ascii="Times New Roman" w:eastAsia="Times New Roman" w:hAnsi="Times New Roman" w:cs="Times New Roman"/>
                <w:lang w:val="es-ES"/>
              </w:rPr>
              <w:t>end</w:t>
            </w:r>
            <w:proofErr w:type="spellEnd"/>
            <w:r w:rsidR="00406FC5" w:rsidRPr="00477648">
              <w:rPr>
                <w:rFonts w:ascii="Times New Roman" w:eastAsia="Times New Roman" w:hAnsi="Times New Roman" w:cs="Times New Roman"/>
                <w:lang w:val="es-ES"/>
              </w:rPr>
              <w:t>” [</w:t>
            </w:r>
            <w:r w:rsidR="00371C20">
              <w:rPr>
                <w:rFonts w:ascii="Times New Roman" w:eastAsia="Times New Roman" w:hAnsi="Times New Roman" w:cs="Times New Roman"/>
                <w:lang w:val="es-ES"/>
              </w:rPr>
              <w:t>4</w:t>
            </w:r>
            <w:r w:rsidR="00684020" w:rsidRPr="00477648">
              <w:rPr>
                <w:rFonts w:ascii="Times New Roman" w:eastAsia="Times New Roman" w:hAnsi="Times New Roman" w:cs="Times New Roman"/>
                <w:lang w:val="es-ES"/>
              </w:rPr>
              <w:t>]</w:t>
            </w:r>
            <w:r w:rsidR="002F6BF2" w:rsidRPr="00477648">
              <w:rPr>
                <w:rFonts w:ascii="Times New Roman" w:eastAsia="Times New Roman" w:hAnsi="Times New Roman" w:cs="Times New Roman"/>
                <w:lang w:val="es-ES"/>
              </w:rPr>
              <w:t xml:space="preserve"> </w:t>
            </w:r>
            <w:r w:rsidR="00684020" w:rsidRPr="00477648">
              <w:rPr>
                <w:rFonts w:ascii="Times New Roman" w:eastAsia="Times New Roman" w:hAnsi="Times New Roman" w:cs="Times New Roman"/>
                <w:lang w:val="es-ES"/>
              </w:rPr>
              <w:t>conformado por una interfaz de usuario que permit</w:t>
            </w:r>
            <w:r w:rsidR="00E66236">
              <w:rPr>
                <w:rFonts w:ascii="Times New Roman" w:eastAsia="Times New Roman" w:hAnsi="Times New Roman" w:cs="Times New Roman"/>
                <w:lang w:val="es-ES"/>
              </w:rPr>
              <w:t>irá</w:t>
            </w:r>
            <w:r w:rsidR="00783C39">
              <w:rPr>
                <w:rFonts w:ascii="Times New Roman" w:eastAsia="Times New Roman" w:hAnsi="Times New Roman" w:cs="Times New Roman"/>
                <w:lang w:val="es-ES"/>
              </w:rPr>
              <w:t xml:space="preserve"> al operador</w:t>
            </w:r>
            <w:r w:rsidR="00684020" w:rsidRPr="00477648">
              <w:rPr>
                <w:rFonts w:ascii="Times New Roman" w:eastAsia="Times New Roman" w:hAnsi="Times New Roman" w:cs="Times New Roman"/>
                <w:lang w:val="es-ES"/>
              </w:rPr>
              <w:t xml:space="preserve"> modificar</w:t>
            </w:r>
            <w:r w:rsidR="00783C39">
              <w:rPr>
                <w:rFonts w:ascii="Times New Roman" w:eastAsia="Times New Roman" w:hAnsi="Times New Roman" w:cs="Times New Roman"/>
                <w:lang w:val="es-ES"/>
              </w:rPr>
              <w:t xml:space="preserve"> </w:t>
            </w:r>
            <w:r w:rsidR="00E66236" w:rsidRPr="001A300B">
              <w:rPr>
                <w:rFonts w:ascii="Times New Roman" w:eastAsia="Times New Roman" w:hAnsi="Times New Roman" w:cs="Times New Roman"/>
                <w:lang w:val="es-ES"/>
              </w:rPr>
              <w:t>su despliegue de servicios</w:t>
            </w:r>
            <w:r w:rsidR="00684020" w:rsidRPr="001A300B">
              <w:rPr>
                <w:rFonts w:ascii="Times New Roman" w:eastAsia="Times New Roman" w:hAnsi="Times New Roman" w:cs="Times New Roman"/>
                <w:lang w:val="es-ES"/>
              </w:rPr>
              <w:t xml:space="preserve"> y visualizar </w:t>
            </w:r>
            <w:r w:rsidR="00783C39" w:rsidRPr="001A300B">
              <w:rPr>
                <w:rFonts w:ascii="Times New Roman" w:eastAsia="Times New Roman" w:hAnsi="Times New Roman" w:cs="Times New Roman"/>
                <w:lang w:val="es-ES"/>
              </w:rPr>
              <w:t>los registros de los procesos</w:t>
            </w:r>
            <w:r w:rsidR="00E66236" w:rsidRPr="001A300B">
              <w:rPr>
                <w:rFonts w:ascii="Times New Roman" w:eastAsia="Times New Roman" w:hAnsi="Times New Roman" w:cs="Times New Roman"/>
                <w:lang w:val="es-ES"/>
              </w:rPr>
              <w:t>.</w:t>
            </w:r>
          </w:p>
          <w:p w14:paraId="05A150A6" w14:textId="77777777" w:rsidR="008C4D98" w:rsidRDefault="008C4D98">
            <w:pPr>
              <w:spacing w:after="0" w:line="240" w:lineRule="auto"/>
              <w:ind w:left="426" w:right="136"/>
              <w:jc w:val="both"/>
              <w:rPr>
                <w:rFonts w:ascii="Times New Roman" w:eastAsia="Times New Roman" w:hAnsi="Times New Roman" w:cs="Times New Roman"/>
                <w:lang w:val="es-ES"/>
              </w:rPr>
            </w:pPr>
          </w:p>
          <w:p w14:paraId="7317A967" w14:textId="36CDBAB7" w:rsidR="002F6BF2" w:rsidRPr="00477648" w:rsidRDefault="002F6BF2">
            <w:pPr>
              <w:spacing w:after="0" w:line="240" w:lineRule="auto"/>
              <w:ind w:left="426" w:right="136"/>
              <w:jc w:val="both"/>
              <w:rPr>
                <w:rFonts w:ascii="Times New Roman" w:eastAsia="Times New Roman" w:hAnsi="Times New Roman" w:cs="Times New Roman"/>
                <w:lang w:val="es-ES"/>
              </w:rPr>
            </w:pPr>
          </w:p>
        </w:tc>
      </w:tr>
      <w:tr w:rsidR="00667954" w:rsidRPr="00B6273D" w14:paraId="4C663B9E" w14:textId="77777777" w:rsidTr="00D34B55">
        <w:tc>
          <w:tcPr>
            <w:tcW w:w="9504" w:type="dxa"/>
            <w:gridSpan w:val="2"/>
          </w:tcPr>
          <w:p w14:paraId="185474A2" w14:textId="3A95D49C" w:rsidR="00441501" w:rsidRPr="00477648" w:rsidRDefault="00441501" w:rsidP="00441501">
            <w:pPr>
              <w:pStyle w:val="Prrafodelista"/>
              <w:numPr>
                <w:ilvl w:val="0"/>
                <w:numId w:val="5"/>
              </w:numPr>
              <w:spacing w:after="0" w:line="360" w:lineRule="auto"/>
              <w:ind w:right="136"/>
              <w:rPr>
                <w:rFonts w:ascii="Times New Roman" w:hAnsi="Times New Roman" w:cs="Times New Roman"/>
                <w:b/>
              </w:rPr>
            </w:pPr>
            <w:r w:rsidRPr="00477648">
              <w:rPr>
                <w:rFonts w:ascii="Times New Roman" w:hAnsi="Times New Roman" w:cs="Times New Roman"/>
                <w:b/>
              </w:rPr>
              <w:lastRenderedPageBreak/>
              <w:t>Justificación</w:t>
            </w:r>
            <w:r w:rsidR="00371C20">
              <w:rPr>
                <w:rFonts w:ascii="Times New Roman" w:hAnsi="Times New Roman" w:cs="Times New Roman"/>
                <w:b/>
              </w:rPr>
              <w:br/>
            </w:r>
          </w:p>
          <w:p w14:paraId="4C2D4C62" w14:textId="77777777" w:rsidR="00B100AB" w:rsidRDefault="00C55C72" w:rsidP="00FD6E28">
            <w:pPr>
              <w:tabs>
                <w:tab w:val="num" w:pos="720"/>
              </w:tabs>
              <w:spacing w:after="120" w:line="240" w:lineRule="auto"/>
              <w:ind w:left="360" w:right="74"/>
              <w:jc w:val="both"/>
              <w:rPr>
                <w:rFonts w:ascii="Times New Roman" w:eastAsia="Times New Roman" w:hAnsi="Times New Roman" w:cs="Times New Roman"/>
                <w:b/>
                <w:bCs/>
                <w:i/>
                <w:lang w:val="es-ES"/>
              </w:rPr>
            </w:pPr>
            <w:r w:rsidRPr="00477648">
              <w:rPr>
                <w:rFonts w:ascii="Times New Roman" w:eastAsia="Times New Roman" w:hAnsi="Times New Roman" w:cs="Times New Roman"/>
                <w:b/>
                <w:bCs/>
                <w:i/>
                <w:lang w:val="es-ES"/>
              </w:rPr>
              <w:t>3.1 Justificación</w:t>
            </w:r>
            <w:r w:rsidR="00C6776D" w:rsidRPr="00477648">
              <w:rPr>
                <w:rFonts w:ascii="Times New Roman" w:eastAsia="Times New Roman" w:hAnsi="Times New Roman" w:cs="Times New Roman"/>
                <w:b/>
                <w:bCs/>
                <w:i/>
                <w:lang w:val="es-ES"/>
              </w:rPr>
              <w:t xml:space="preserve"> práctica  </w:t>
            </w:r>
          </w:p>
          <w:p w14:paraId="784D78CC" w14:textId="649D1AD7" w:rsidR="008125C7" w:rsidRPr="00477648" w:rsidRDefault="008125C7"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 xml:space="preserve">Tener a disponibilidad una herramienta </w:t>
            </w:r>
            <w:r w:rsidR="00605FA9">
              <w:rPr>
                <w:rFonts w:ascii="Times New Roman" w:hAnsi="Times New Roman" w:cs="Times New Roman"/>
                <w:iCs/>
                <w:lang w:val="es-ES"/>
              </w:rPr>
              <w:t>de registro de datos</w:t>
            </w:r>
            <w:r w:rsidR="00605FA9" w:rsidRPr="00477648">
              <w:rPr>
                <w:rFonts w:ascii="Times New Roman" w:hAnsi="Times New Roman" w:cs="Times New Roman"/>
                <w:iCs/>
                <w:lang w:val="es-ES"/>
              </w:rPr>
              <w:t xml:space="preserve"> </w:t>
            </w:r>
            <w:r w:rsidRPr="00477648">
              <w:rPr>
                <w:rFonts w:ascii="Times New Roman" w:hAnsi="Times New Roman" w:cs="Times New Roman"/>
                <w:iCs/>
                <w:lang w:val="es-ES"/>
              </w:rPr>
              <w:t>incurre en varios beneficios que se ve</w:t>
            </w:r>
            <w:r w:rsidR="005746A3" w:rsidRPr="00477648">
              <w:rPr>
                <w:rFonts w:ascii="Times New Roman" w:hAnsi="Times New Roman" w:cs="Times New Roman"/>
                <w:iCs/>
                <w:lang w:val="es-ES"/>
              </w:rPr>
              <w:t>rá</w:t>
            </w:r>
            <w:r w:rsidRPr="00477648">
              <w:rPr>
                <w:rFonts w:ascii="Times New Roman" w:hAnsi="Times New Roman" w:cs="Times New Roman"/>
                <w:iCs/>
                <w:lang w:val="es-ES"/>
              </w:rPr>
              <w:t>n reflejados en la economía</w:t>
            </w:r>
            <w:r w:rsidR="00CF4D12" w:rsidRPr="00477648">
              <w:rPr>
                <w:rFonts w:ascii="Times New Roman" w:hAnsi="Times New Roman" w:cs="Times New Roman"/>
                <w:iCs/>
                <w:lang w:val="es-ES"/>
              </w:rPr>
              <w:t xml:space="preserve"> de </w:t>
            </w:r>
            <w:r w:rsidR="00161F0A">
              <w:rPr>
                <w:rFonts w:ascii="Times New Roman" w:hAnsi="Times New Roman" w:cs="Times New Roman"/>
                <w:iCs/>
                <w:lang w:val="es-ES"/>
              </w:rPr>
              <w:t>una empresa</w:t>
            </w:r>
            <w:r w:rsidRPr="00477648">
              <w:rPr>
                <w:rFonts w:ascii="Times New Roman" w:hAnsi="Times New Roman" w:cs="Times New Roman"/>
                <w:iCs/>
                <w:lang w:val="es-ES"/>
              </w:rPr>
              <w:t>. La posibilidad de realizar análisis de datos para conocer mejor un proceso</w:t>
            </w:r>
            <w:r w:rsidR="00644A34">
              <w:rPr>
                <w:rFonts w:ascii="Times New Roman" w:hAnsi="Times New Roman" w:cs="Times New Roman"/>
                <w:iCs/>
                <w:lang w:val="es-ES"/>
              </w:rPr>
              <w:t xml:space="preserve"> y planificar acciones para su optimización</w:t>
            </w:r>
            <w:r w:rsidRPr="00477648">
              <w:rPr>
                <w:rFonts w:ascii="Times New Roman" w:hAnsi="Times New Roman" w:cs="Times New Roman"/>
                <w:iCs/>
                <w:lang w:val="es-ES"/>
              </w:rPr>
              <w:t xml:space="preserve">, </w:t>
            </w:r>
            <w:r w:rsidR="00644A34">
              <w:rPr>
                <w:rFonts w:ascii="Times New Roman" w:hAnsi="Times New Roman" w:cs="Times New Roman"/>
                <w:iCs/>
                <w:lang w:val="es-ES"/>
              </w:rPr>
              <w:t xml:space="preserve">además de </w:t>
            </w:r>
            <w:r w:rsidR="00590162">
              <w:rPr>
                <w:rFonts w:ascii="Times New Roman" w:hAnsi="Times New Roman" w:cs="Times New Roman"/>
                <w:iCs/>
                <w:lang w:val="es-ES"/>
              </w:rPr>
              <w:t>la capacidad para la generación, correlación y contextualización de reportes</w:t>
            </w:r>
            <w:r w:rsidR="004357CF">
              <w:rPr>
                <w:rFonts w:ascii="Times New Roman" w:hAnsi="Times New Roman" w:cs="Times New Roman"/>
                <w:iCs/>
                <w:lang w:val="es-ES"/>
              </w:rPr>
              <w:t xml:space="preserve"> sobre el rendimiento de los equipos</w:t>
            </w:r>
            <w:r w:rsidRPr="00477648">
              <w:rPr>
                <w:rFonts w:ascii="Times New Roman" w:hAnsi="Times New Roman" w:cs="Times New Roman"/>
                <w:iCs/>
                <w:lang w:val="es-ES"/>
              </w:rPr>
              <w:t>, son solo</w:t>
            </w:r>
            <w:r w:rsidR="00CF4D12" w:rsidRPr="00477648">
              <w:rPr>
                <w:rFonts w:ascii="Times New Roman" w:hAnsi="Times New Roman" w:cs="Times New Roman"/>
                <w:iCs/>
                <w:lang w:val="es-ES"/>
              </w:rPr>
              <w:t xml:space="preserve"> algunas de las </w:t>
            </w:r>
            <w:r w:rsidR="00161F0A">
              <w:rPr>
                <w:rFonts w:ascii="Times New Roman" w:hAnsi="Times New Roman" w:cs="Times New Roman"/>
                <w:iCs/>
                <w:lang w:val="es-ES"/>
              </w:rPr>
              <w:t>ventajas</w:t>
            </w:r>
            <w:r w:rsidR="00161F0A" w:rsidRPr="00477648">
              <w:rPr>
                <w:rFonts w:ascii="Times New Roman" w:hAnsi="Times New Roman" w:cs="Times New Roman"/>
                <w:iCs/>
                <w:lang w:val="es-ES"/>
              </w:rPr>
              <w:t xml:space="preserve"> </w:t>
            </w:r>
            <w:r w:rsidR="00CF4D12" w:rsidRPr="00477648">
              <w:rPr>
                <w:rFonts w:ascii="Times New Roman" w:hAnsi="Times New Roman" w:cs="Times New Roman"/>
                <w:iCs/>
                <w:lang w:val="es-ES"/>
              </w:rPr>
              <w:t>de contar con la ya mencionada herramienta.</w:t>
            </w:r>
          </w:p>
          <w:p w14:paraId="7CC8D720" w14:textId="04291329" w:rsidR="00E516D5" w:rsidRPr="00477648" w:rsidRDefault="00E516D5"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A día de hoy, la ideología de desarrollo basada en un paradigma de libre acceso</w:t>
            </w:r>
            <w:r w:rsidR="00F10FF7" w:rsidRPr="00477648">
              <w:rPr>
                <w:rFonts w:ascii="Times New Roman" w:hAnsi="Times New Roman" w:cs="Times New Roman"/>
                <w:iCs/>
                <w:lang w:val="es-ES"/>
              </w:rPr>
              <w:t xml:space="preserve"> [</w:t>
            </w:r>
            <w:r w:rsidR="00371C20">
              <w:rPr>
                <w:rFonts w:ascii="Times New Roman" w:hAnsi="Times New Roman" w:cs="Times New Roman"/>
                <w:iCs/>
                <w:lang w:val="es-ES"/>
              </w:rPr>
              <w:t>5</w:t>
            </w:r>
            <w:r w:rsidR="00F10FF7" w:rsidRPr="00477648">
              <w:rPr>
                <w:rFonts w:ascii="Times New Roman" w:hAnsi="Times New Roman" w:cs="Times New Roman"/>
                <w:iCs/>
                <w:lang w:val="es-ES"/>
              </w:rPr>
              <w:t>]</w:t>
            </w:r>
            <w:r w:rsidRPr="00477648">
              <w:rPr>
                <w:rFonts w:ascii="Times New Roman" w:hAnsi="Times New Roman" w:cs="Times New Roman"/>
                <w:iCs/>
                <w:lang w:val="es-ES"/>
              </w:rPr>
              <w:t xml:space="preserve"> ha tomado mucha fuerza, razón por la cual existen herramientas </w:t>
            </w:r>
            <w:r w:rsidR="00B100AB">
              <w:rPr>
                <w:rFonts w:ascii="Times New Roman" w:hAnsi="Times New Roman" w:cs="Times New Roman"/>
                <w:iCs/>
                <w:lang w:val="es-ES"/>
              </w:rPr>
              <w:t>de</w:t>
            </w:r>
            <w:r w:rsidRPr="00477648">
              <w:rPr>
                <w:rFonts w:ascii="Times New Roman" w:hAnsi="Times New Roman" w:cs="Times New Roman"/>
                <w:iCs/>
                <w:lang w:val="es-ES"/>
              </w:rPr>
              <w:t xml:space="preserve"> software que facilitan el diseño, implementación, configuración e integración de sistemas resultando en un ahorro económico significativo cuando </w:t>
            </w:r>
            <w:r w:rsidR="00AA7EB3" w:rsidRPr="00477648">
              <w:rPr>
                <w:rFonts w:ascii="Times New Roman" w:hAnsi="Times New Roman" w:cs="Times New Roman"/>
                <w:iCs/>
                <w:lang w:val="es-ES"/>
              </w:rPr>
              <w:t>se habla, a nivel industrial, de</w:t>
            </w:r>
            <w:r w:rsidRPr="00477648">
              <w:rPr>
                <w:rFonts w:ascii="Times New Roman" w:hAnsi="Times New Roman" w:cs="Times New Roman"/>
                <w:iCs/>
                <w:lang w:val="es-ES"/>
              </w:rPr>
              <w:t xml:space="preserve"> costos </w:t>
            </w:r>
            <w:r w:rsidR="00AA7EB3" w:rsidRPr="00477648">
              <w:rPr>
                <w:rFonts w:ascii="Times New Roman" w:hAnsi="Times New Roman" w:cs="Times New Roman"/>
                <w:iCs/>
                <w:lang w:val="es-ES"/>
              </w:rPr>
              <w:t>por</w:t>
            </w:r>
            <w:r w:rsidRPr="00477648">
              <w:rPr>
                <w:rFonts w:ascii="Times New Roman" w:hAnsi="Times New Roman" w:cs="Times New Roman"/>
                <w:iCs/>
                <w:lang w:val="es-ES"/>
              </w:rPr>
              <w:t xml:space="preserve"> software de ingeniería</w:t>
            </w:r>
            <w:r w:rsidR="00AA7EB3" w:rsidRPr="00477648">
              <w:rPr>
                <w:rFonts w:ascii="Times New Roman" w:hAnsi="Times New Roman" w:cs="Times New Roman"/>
                <w:iCs/>
                <w:lang w:val="es-ES"/>
              </w:rPr>
              <w:t xml:space="preserve"> de las MYPYMES</w:t>
            </w:r>
            <w:r w:rsidRPr="00477648">
              <w:rPr>
                <w:rFonts w:ascii="Times New Roman" w:hAnsi="Times New Roman" w:cs="Times New Roman"/>
                <w:iCs/>
                <w:lang w:val="es-ES"/>
              </w:rPr>
              <w:t>.</w:t>
            </w:r>
          </w:p>
          <w:p w14:paraId="24690F7E" w14:textId="6A53AF5C" w:rsidR="00402BB2" w:rsidRPr="00477648" w:rsidRDefault="00402BB2"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 xml:space="preserve">Poner a disponibilidad </w:t>
            </w:r>
            <w:r w:rsidR="0072067A" w:rsidRPr="00477648">
              <w:rPr>
                <w:rFonts w:ascii="Times New Roman" w:hAnsi="Times New Roman" w:cs="Times New Roman"/>
                <w:iCs/>
                <w:lang w:val="es-ES"/>
              </w:rPr>
              <w:t>un</w:t>
            </w:r>
            <w:r w:rsidRPr="00477648">
              <w:rPr>
                <w:rFonts w:ascii="Times New Roman" w:hAnsi="Times New Roman" w:cs="Times New Roman"/>
                <w:iCs/>
                <w:lang w:val="es-ES"/>
              </w:rPr>
              <w:t xml:space="preserve"> software</w:t>
            </w:r>
            <w:r w:rsidR="0072067A" w:rsidRPr="00477648">
              <w:rPr>
                <w:rFonts w:ascii="Times New Roman" w:hAnsi="Times New Roman" w:cs="Times New Roman"/>
                <w:iCs/>
                <w:lang w:val="es-ES"/>
              </w:rPr>
              <w:t xml:space="preserve"> que recopile los aspectos</w:t>
            </w:r>
            <w:r w:rsidRPr="00477648">
              <w:rPr>
                <w:rFonts w:ascii="Times New Roman" w:hAnsi="Times New Roman" w:cs="Times New Roman"/>
                <w:iCs/>
                <w:lang w:val="es-ES"/>
              </w:rPr>
              <w:t xml:space="preserve"> </w:t>
            </w:r>
            <w:r w:rsidR="0089052E" w:rsidRPr="00477648">
              <w:rPr>
                <w:rFonts w:ascii="Times New Roman" w:hAnsi="Times New Roman" w:cs="Times New Roman"/>
                <w:iCs/>
                <w:lang w:val="es-ES"/>
              </w:rPr>
              <w:t xml:space="preserve">y los beneficios </w:t>
            </w:r>
            <w:r w:rsidRPr="00477648">
              <w:rPr>
                <w:rFonts w:ascii="Times New Roman" w:hAnsi="Times New Roman" w:cs="Times New Roman"/>
                <w:iCs/>
                <w:lang w:val="es-ES"/>
              </w:rPr>
              <w:t>mencionado</w:t>
            </w:r>
            <w:r w:rsidR="0072067A" w:rsidRPr="00477648">
              <w:rPr>
                <w:rFonts w:ascii="Times New Roman" w:hAnsi="Times New Roman" w:cs="Times New Roman"/>
                <w:iCs/>
                <w:lang w:val="es-ES"/>
              </w:rPr>
              <w:t>s</w:t>
            </w:r>
            <w:r w:rsidRPr="00477648">
              <w:rPr>
                <w:rFonts w:ascii="Times New Roman" w:hAnsi="Times New Roman" w:cs="Times New Roman"/>
                <w:iCs/>
                <w:lang w:val="es-ES"/>
              </w:rPr>
              <w:t xml:space="preserve"> para el público en general</w:t>
            </w:r>
            <w:r w:rsidR="0072067A" w:rsidRPr="00477648">
              <w:rPr>
                <w:rFonts w:ascii="Times New Roman" w:hAnsi="Times New Roman" w:cs="Times New Roman"/>
                <w:iCs/>
                <w:lang w:val="es-ES"/>
              </w:rPr>
              <w:t xml:space="preserve"> y</w:t>
            </w:r>
            <w:r w:rsidRPr="00477648">
              <w:rPr>
                <w:rFonts w:ascii="Times New Roman" w:hAnsi="Times New Roman" w:cs="Times New Roman"/>
                <w:iCs/>
                <w:lang w:val="es-ES"/>
              </w:rPr>
              <w:t xml:space="preserve"> para su ejecución y/o modificación en un ambiente de trabajo que se encuentra en etapa de diseño u operación</w:t>
            </w:r>
            <w:r w:rsidR="0072067A" w:rsidRPr="00477648">
              <w:rPr>
                <w:rFonts w:ascii="Times New Roman" w:hAnsi="Times New Roman" w:cs="Times New Roman"/>
                <w:iCs/>
                <w:lang w:val="es-ES"/>
              </w:rPr>
              <w:t>,</w:t>
            </w:r>
            <w:r w:rsidRPr="00477648">
              <w:rPr>
                <w:rFonts w:ascii="Times New Roman" w:hAnsi="Times New Roman" w:cs="Times New Roman"/>
                <w:iCs/>
                <w:lang w:val="es-ES"/>
              </w:rPr>
              <w:t xml:space="preserve"> es la inspiración del presente proyecto que busca</w:t>
            </w:r>
            <w:r w:rsidR="0089052E" w:rsidRPr="00477648">
              <w:rPr>
                <w:rFonts w:ascii="Times New Roman" w:hAnsi="Times New Roman" w:cs="Times New Roman"/>
                <w:iCs/>
                <w:lang w:val="es-ES"/>
              </w:rPr>
              <w:t xml:space="preserve"> </w:t>
            </w:r>
            <w:r w:rsidR="00B100AB">
              <w:rPr>
                <w:rFonts w:ascii="Times New Roman" w:hAnsi="Times New Roman" w:cs="Times New Roman"/>
                <w:iCs/>
                <w:lang w:val="es-ES"/>
              </w:rPr>
              <w:t xml:space="preserve">contribuir </w:t>
            </w:r>
            <w:r w:rsidR="00E516D5" w:rsidRPr="00477648">
              <w:rPr>
                <w:rFonts w:ascii="Times New Roman" w:hAnsi="Times New Roman" w:cs="Times New Roman"/>
                <w:iCs/>
                <w:lang w:val="es-ES"/>
              </w:rPr>
              <w:t>al desarrollar</w:t>
            </w:r>
            <w:r w:rsidR="00644A34">
              <w:rPr>
                <w:rFonts w:ascii="Times New Roman" w:hAnsi="Times New Roman" w:cs="Times New Roman"/>
                <w:iCs/>
                <w:lang w:val="es-ES"/>
              </w:rPr>
              <w:t xml:space="preserve"> de</w:t>
            </w:r>
            <w:r w:rsidR="00B100AB">
              <w:rPr>
                <w:rFonts w:ascii="Times New Roman" w:hAnsi="Times New Roman" w:cs="Times New Roman"/>
                <w:iCs/>
                <w:lang w:val="es-ES"/>
              </w:rPr>
              <w:t xml:space="preserve"> </w:t>
            </w:r>
            <w:r w:rsidR="00E516D5" w:rsidRPr="00477648">
              <w:rPr>
                <w:rFonts w:ascii="Times New Roman" w:hAnsi="Times New Roman" w:cs="Times New Roman"/>
                <w:iCs/>
                <w:lang w:val="es-ES"/>
              </w:rPr>
              <w:t xml:space="preserve">una herramienta de libre acceso </w:t>
            </w:r>
            <w:r w:rsidR="009E4765" w:rsidRPr="00477648">
              <w:rPr>
                <w:rFonts w:ascii="Times New Roman" w:hAnsi="Times New Roman" w:cs="Times New Roman"/>
                <w:iCs/>
                <w:lang w:val="es-ES"/>
              </w:rPr>
              <w:t>que permitirá</w:t>
            </w:r>
            <w:r w:rsidR="00B100AB">
              <w:rPr>
                <w:rFonts w:ascii="Times New Roman" w:hAnsi="Times New Roman" w:cs="Times New Roman"/>
                <w:iCs/>
                <w:lang w:val="es-ES"/>
              </w:rPr>
              <w:t xml:space="preserve"> que empresas con un reducido capital de inversión puedan </w:t>
            </w:r>
            <w:r w:rsidR="00644A34">
              <w:rPr>
                <w:rFonts w:ascii="Times New Roman" w:hAnsi="Times New Roman" w:cs="Times New Roman"/>
                <w:iCs/>
                <w:lang w:val="es-ES"/>
              </w:rPr>
              <w:t>acceder a una herramienta para generar</w:t>
            </w:r>
            <w:r w:rsidR="009E4765" w:rsidRPr="00477648">
              <w:rPr>
                <w:rFonts w:ascii="Times New Roman" w:hAnsi="Times New Roman" w:cs="Times New Roman"/>
                <w:iCs/>
                <w:lang w:val="es-ES"/>
              </w:rPr>
              <w:t xml:space="preserve"> históricos de los datos asociados a un proceso</w:t>
            </w:r>
            <w:r w:rsidR="00E66236">
              <w:rPr>
                <w:rFonts w:ascii="Times New Roman" w:hAnsi="Times New Roman" w:cs="Times New Roman"/>
                <w:iCs/>
                <w:lang w:val="es-ES"/>
              </w:rPr>
              <w:t>.</w:t>
            </w:r>
          </w:p>
          <w:p w14:paraId="52BA569D" w14:textId="77777777" w:rsidR="00220905" w:rsidRPr="00477648" w:rsidRDefault="00220905" w:rsidP="00220905">
            <w:pPr>
              <w:tabs>
                <w:tab w:val="num" w:pos="720"/>
              </w:tabs>
              <w:spacing w:after="120" w:line="240" w:lineRule="auto"/>
              <w:ind w:left="360" w:right="74"/>
              <w:jc w:val="both"/>
              <w:rPr>
                <w:rFonts w:ascii="Times New Roman" w:eastAsia="Times New Roman" w:hAnsi="Times New Roman" w:cs="Times New Roman"/>
                <w:b/>
                <w:bCs/>
                <w:i/>
                <w:lang w:val="es-ES"/>
              </w:rPr>
            </w:pPr>
          </w:p>
          <w:p w14:paraId="2B485A01" w14:textId="674FB773" w:rsidR="00220905" w:rsidRPr="00477648" w:rsidRDefault="00220905" w:rsidP="00220905">
            <w:pPr>
              <w:tabs>
                <w:tab w:val="num" w:pos="720"/>
              </w:tabs>
              <w:spacing w:after="120" w:line="240" w:lineRule="auto"/>
              <w:ind w:left="360" w:right="74"/>
              <w:jc w:val="both"/>
              <w:rPr>
                <w:rFonts w:ascii="Times New Roman" w:eastAsia="Times New Roman" w:hAnsi="Times New Roman" w:cs="Times New Roman"/>
                <w:b/>
                <w:bCs/>
                <w:i/>
                <w:lang w:val="es-ES"/>
              </w:rPr>
            </w:pPr>
            <w:r w:rsidRPr="00477648">
              <w:rPr>
                <w:rFonts w:ascii="Times New Roman" w:eastAsia="Times New Roman" w:hAnsi="Times New Roman" w:cs="Times New Roman"/>
                <w:b/>
                <w:bCs/>
                <w:i/>
                <w:lang w:val="es-ES"/>
              </w:rPr>
              <w:t xml:space="preserve">3.2 Justificación comparativa </w:t>
            </w:r>
          </w:p>
          <w:p w14:paraId="225B7FF3" w14:textId="1CF8F10D" w:rsidR="00220905" w:rsidRPr="00477648" w:rsidRDefault="00220905" w:rsidP="00FD6E28">
            <w:pPr>
              <w:tabs>
                <w:tab w:val="num" w:pos="720"/>
              </w:tabs>
              <w:spacing w:after="120" w:line="240" w:lineRule="auto"/>
              <w:ind w:left="360" w:right="74"/>
              <w:jc w:val="both"/>
              <w:rPr>
                <w:rFonts w:ascii="Times New Roman" w:hAnsi="Times New Roman" w:cs="Times New Roman"/>
                <w:iCs/>
                <w:lang w:val="es-ES"/>
              </w:rPr>
            </w:pPr>
            <w:r w:rsidRPr="00477648">
              <w:rPr>
                <w:rFonts w:ascii="Times New Roman" w:hAnsi="Times New Roman" w:cs="Times New Roman"/>
                <w:iCs/>
                <w:lang w:val="es-ES"/>
              </w:rPr>
              <w:t>Actualmente</w:t>
            </w:r>
            <w:r w:rsidR="00740734" w:rsidRPr="00477648">
              <w:rPr>
                <w:rFonts w:ascii="Times New Roman" w:hAnsi="Times New Roman" w:cs="Times New Roman"/>
                <w:iCs/>
                <w:lang w:val="es-ES"/>
              </w:rPr>
              <w:t xml:space="preserve">, en la EPN, no </w:t>
            </w:r>
            <w:r w:rsidRPr="00477648">
              <w:rPr>
                <w:rFonts w:ascii="Times New Roman" w:hAnsi="Times New Roman" w:cs="Times New Roman"/>
                <w:iCs/>
                <w:lang w:val="es-ES"/>
              </w:rPr>
              <w:t xml:space="preserve">existen trabajos de </w:t>
            </w:r>
            <w:r w:rsidR="00E8557A">
              <w:rPr>
                <w:rFonts w:ascii="Times New Roman" w:hAnsi="Times New Roman" w:cs="Times New Roman"/>
                <w:iCs/>
                <w:lang w:val="es-ES"/>
              </w:rPr>
              <w:t>titulación</w:t>
            </w:r>
            <w:r w:rsidR="00E8557A" w:rsidRPr="00477648">
              <w:rPr>
                <w:rFonts w:ascii="Times New Roman" w:hAnsi="Times New Roman" w:cs="Times New Roman"/>
                <w:iCs/>
                <w:lang w:val="es-ES"/>
              </w:rPr>
              <w:t xml:space="preserve"> </w:t>
            </w:r>
            <w:r w:rsidRPr="00477648">
              <w:rPr>
                <w:rFonts w:ascii="Times New Roman" w:hAnsi="Times New Roman" w:cs="Times New Roman"/>
                <w:iCs/>
                <w:lang w:val="es-ES"/>
              </w:rPr>
              <w:t xml:space="preserve">con </w:t>
            </w:r>
            <w:r w:rsidR="00740734" w:rsidRPr="00477648">
              <w:rPr>
                <w:rFonts w:ascii="Times New Roman" w:hAnsi="Times New Roman" w:cs="Times New Roman"/>
                <w:iCs/>
                <w:lang w:val="es-ES"/>
              </w:rPr>
              <w:t>una temática enfocada en el diseño e implementación de un</w:t>
            </w:r>
            <w:r w:rsidR="00CE085C" w:rsidRPr="00477648">
              <w:rPr>
                <w:rFonts w:ascii="Times New Roman" w:hAnsi="Times New Roman" w:cs="Times New Roman"/>
                <w:iCs/>
                <w:lang w:val="es-ES"/>
              </w:rPr>
              <w:t xml:space="preserve"> Software</w:t>
            </w:r>
            <w:r w:rsidR="00740734" w:rsidRPr="00477648">
              <w:rPr>
                <w:rFonts w:ascii="Times New Roman" w:hAnsi="Times New Roman" w:cs="Times New Roman"/>
                <w:iCs/>
                <w:lang w:val="es-ES"/>
              </w:rPr>
              <w:t xml:space="preserve"> Historiador</w:t>
            </w:r>
            <w:r w:rsidR="00CE085C" w:rsidRPr="00477648">
              <w:rPr>
                <w:rFonts w:ascii="Times New Roman" w:hAnsi="Times New Roman" w:cs="Times New Roman"/>
                <w:iCs/>
                <w:lang w:val="es-ES"/>
              </w:rPr>
              <w:t xml:space="preserve"> de Procesos</w:t>
            </w:r>
            <w:r w:rsidR="00740734" w:rsidRPr="00477648">
              <w:rPr>
                <w:rFonts w:ascii="Times New Roman" w:hAnsi="Times New Roman" w:cs="Times New Roman"/>
                <w:iCs/>
                <w:lang w:val="es-ES"/>
              </w:rPr>
              <w:t xml:space="preserve"> como tal, </w:t>
            </w:r>
            <w:r w:rsidR="00AA7EB3" w:rsidRPr="00477648">
              <w:rPr>
                <w:rFonts w:ascii="Times New Roman" w:hAnsi="Times New Roman" w:cs="Times New Roman"/>
                <w:iCs/>
                <w:lang w:val="es-ES"/>
              </w:rPr>
              <w:t>más</w:t>
            </w:r>
            <w:r w:rsidR="00740734" w:rsidRPr="00477648">
              <w:rPr>
                <w:rFonts w:ascii="Times New Roman" w:hAnsi="Times New Roman" w:cs="Times New Roman"/>
                <w:iCs/>
                <w:lang w:val="es-ES"/>
              </w:rPr>
              <w:t xml:space="preserve"> bien</w:t>
            </w:r>
            <w:r w:rsidR="00CE085C" w:rsidRPr="00477648">
              <w:rPr>
                <w:rFonts w:ascii="Times New Roman" w:hAnsi="Times New Roman" w:cs="Times New Roman"/>
                <w:iCs/>
                <w:lang w:val="es-ES"/>
              </w:rPr>
              <w:t>, muchos de los trabajos,</w:t>
            </w:r>
            <w:r w:rsidR="00740734" w:rsidRPr="00477648">
              <w:rPr>
                <w:rFonts w:ascii="Times New Roman" w:hAnsi="Times New Roman" w:cs="Times New Roman"/>
                <w:iCs/>
                <w:lang w:val="es-ES"/>
              </w:rPr>
              <w:t xml:space="preserve"> se centran en </w:t>
            </w:r>
            <w:r w:rsidR="00AA7EB3" w:rsidRPr="00477648">
              <w:rPr>
                <w:rFonts w:ascii="Times New Roman" w:hAnsi="Times New Roman" w:cs="Times New Roman"/>
                <w:iCs/>
                <w:lang w:val="es-ES"/>
              </w:rPr>
              <w:t xml:space="preserve">la implementación </w:t>
            </w:r>
            <w:r w:rsidR="00740734" w:rsidRPr="00477648">
              <w:rPr>
                <w:rFonts w:ascii="Times New Roman" w:hAnsi="Times New Roman" w:cs="Times New Roman"/>
                <w:iCs/>
                <w:lang w:val="es-ES"/>
              </w:rPr>
              <w:t xml:space="preserve">de </w:t>
            </w:r>
            <w:r w:rsidR="00AA7EB3" w:rsidRPr="00477648">
              <w:rPr>
                <w:rFonts w:ascii="Times New Roman" w:hAnsi="Times New Roman" w:cs="Times New Roman"/>
                <w:iCs/>
                <w:lang w:val="es-ES"/>
              </w:rPr>
              <w:t xml:space="preserve">sistemas prácticos de registro de datos de proceso usando </w:t>
            </w:r>
            <w:r w:rsidR="00CE085C" w:rsidRPr="00477648">
              <w:rPr>
                <w:rFonts w:ascii="Times New Roman" w:hAnsi="Times New Roman" w:cs="Times New Roman"/>
                <w:iCs/>
                <w:lang w:val="es-ES"/>
              </w:rPr>
              <w:t>software</w:t>
            </w:r>
            <w:r w:rsidR="000A3753" w:rsidRPr="00477648">
              <w:rPr>
                <w:rFonts w:ascii="Times New Roman" w:hAnsi="Times New Roman" w:cs="Times New Roman"/>
                <w:iCs/>
                <w:lang w:val="es-ES"/>
              </w:rPr>
              <w:t xml:space="preserve"> comercial</w:t>
            </w:r>
            <w:r w:rsidR="00CE085C" w:rsidRPr="00477648">
              <w:rPr>
                <w:rFonts w:ascii="Times New Roman" w:hAnsi="Times New Roman" w:cs="Times New Roman"/>
                <w:iCs/>
                <w:lang w:val="es-ES"/>
              </w:rPr>
              <w:t>.</w:t>
            </w:r>
          </w:p>
          <w:p w14:paraId="433DB9BF" w14:textId="01BC2B01" w:rsidR="00E91222" w:rsidRDefault="00E91222" w:rsidP="00FD6E28">
            <w:pPr>
              <w:tabs>
                <w:tab w:val="num" w:pos="720"/>
              </w:tabs>
              <w:spacing w:after="120" w:line="240" w:lineRule="auto"/>
              <w:ind w:left="360" w:right="74"/>
              <w:jc w:val="both"/>
              <w:rPr>
                <w:rFonts w:ascii="Times New Roman" w:hAnsi="Times New Roman" w:cs="Times New Roman"/>
                <w:iCs/>
                <w:lang w:val="es-ES"/>
              </w:rPr>
            </w:pPr>
          </w:p>
          <w:p w14:paraId="2ACA825B" w14:textId="35F7B15B" w:rsidR="00371C20" w:rsidRDefault="00371C20" w:rsidP="00FD6E28">
            <w:pPr>
              <w:tabs>
                <w:tab w:val="num" w:pos="720"/>
              </w:tabs>
              <w:spacing w:after="120" w:line="240" w:lineRule="auto"/>
              <w:ind w:left="360" w:right="74"/>
              <w:jc w:val="both"/>
              <w:rPr>
                <w:rFonts w:ascii="Times New Roman" w:hAnsi="Times New Roman" w:cs="Times New Roman"/>
                <w:iCs/>
                <w:lang w:val="es-ES"/>
              </w:rPr>
            </w:pPr>
          </w:p>
          <w:p w14:paraId="7A5BC7CC" w14:textId="77777777" w:rsidR="00371C20" w:rsidRDefault="00371C20" w:rsidP="00FD6E28">
            <w:pPr>
              <w:tabs>
                <w:tab w:val="num" w:pos="720"/>
              </w:tabs>
              <w:spacing w:after="120" w:line="240" w:lineRule="auto"/>
              <w:ind w:left="360" w:right="74"/>
              <w:jc w:val="both"/>
              <w:rPr>
                <w:rFonts w:ascii="Times New Roman" w:hAnsi="Times New Roman" w:cs="Times New Roman"/>
                <w:iCs/>
                <w:lang w:val="es-ES"/>
              </w:rPr>
            </w:pPr>
          </w:p>
          <w:p w14:paraId="53284EDC" w14:textId="3FDAAD78" w:rsidR="00371C20" w:rsidRPr="00477648" w:rsidRDefault="00371C20" w:rsidP="00FD6E28">
            <w:pPr>
              <w:tabs>
                <w:tab w:val="num" w:pos="720"/>
              </w:tabs>
              <w:spacing w:after="120" w:line="240" w:lineRule="auto"/>
              <w:ind w:left="360" w:right="74"/>
              <w:jc w:val="both"/>
              <w:rPr>
                <w:rFonts w:ascii="Times New Roman" w:hAnsi="Times New Roman" w:cs="Times New Roman"/>
                <w:iCs/>
                <w:lang w:val="es-ES"/>
              </w:rPr>
            </w:pPr>
          </w:p>
        </w:tc>
      </w:tr>
      <w:tr w:rsidR="00931FE3" w:rsidRPr="00B6273D" w14:paraId="74509E05" w14:textId="77777777" w:rsidTr="00D34B55">
        <w:tc>
          <w:tcPr>
            <w:tcW w:w="9504" w:type="dxa"/>
            <w:gridSpan w:val="2"/>
          </w:tcPr>
          <w:p w14:paraId="0909F33E" w14:textId="77777777" w:rsidR="00931FE3" w:rsidRPr="00142044" w:rsidRDefault="00931FE3" w:rsidP="00441501">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lastRenderedPageBreak/>
              <w:t>Hipótesis</w:t>
            </w:r>
            <w:r w:rsidR="00C7179A" w:rsidRPr="00142044">
              <w:rPr>
                <w:rFonts w:ascii="Times New Roman" w:hAnsi="Times New Roman" w:cs="Times New Roman"/>
                <w:b/>
              </w:rPr>
              <w:t xml:space="preserve"> </w:t>
            </w:r>
          </w:p>
          <w:p w14:paraId="18192AAF" w14:textId="729BB740" w:rsidR="00923A91" w:rsidRPr="00142044" w:rsidRDefault="00923A91" w:rsidP="00923A91">
            <w:pPr>
              <w:tabs>
                <w:tab w:val="num" w:pos="720"/>
              </w:tabs>
              <w:spacing w:after="120" w:line="240" w:lineRule="auto"/>
              <w:ind w:left="360" w:right="74"/>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4.</w:t>
            </w:r>
            <w:r w:rsidR="0051222D" w:rsidRPr="00142044">
              <w:rPr>
                <w:rFonts w:ascii="Times New Roman" w:eastAsia="Times New Roman" w:hAnsi="Times New Roman" w:cs="Times New Roman"/>
                <w:b/>
                <w:bCs/>
                <w:i/>
                <w:lang w:val="es-ES"/>
              </w:rPr>
              <w:t>1</w:t>
            </w:r>
            <w:r w:rsidRPr="00142044">
              <w:rPr>
                <w:rFonts w:ascii="Times New Roman" w:eastAsia="Times New Roman" w:hAnsi="Times New Roman" w:cs="Times New Roman"/>
                <w:b/>
                <w:bCs/>
                <w:i/>
                <w:lang w:val="es-ES"/>
              </w:rPr>
              <w:t>. Alcance</w:t>
            </w:r>
          </w:p>
          <w:p w14:paraId="65552EAE" w14:textId="301DC70A" w:rsidR="00C82A35" w:rsidRPr="00142044" w:rsidRDefault="00C82A35" w:rsidP="004B2240">
            <w:pPr>
              <w:pStyle w:val="Prrafodelista"/>
              <w:ind w:left="360"/>
              <w:jc w:val="both"/>
              <w:rPr>
                <w:rFonts w:ascii="Times New Roman" w:eastAsia="Times New Roman" w:hAnsi="Times New Roman" w:cs="Times New Roman"/>
                <w:bCs/>
                <w:iCs/>
                <w:lang w:val="es-ES"/>
              </w:rPr>
            </w:pPr>
          </w:p>
          <w:p w14:paraId="3C3AB230" w14:textId="0F2733C8" w:rsidR="00CE085C" w:rsidRPr="00142044" w:rsidRDefault="00CE085C"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realizará una recopilación bibliográfica de documentos técnicos referentes a historiadores en procesos industriales.</w:t>
            </w:r>
          </w:p>
          <w:p w14:paraId="6DFA29B0" w14:textId="311E4152" w:rsidR="000A3753" w:rsidRPr="00142044" w:rsidRDefault="000A3753" w:rsidP="000A3753">
            <w:pPr>
              <w:pStyle w:val="Prrafodelista"/>
              <w:ind w:left="360"/>
              <w:jc w:val="both"/>
              <w:rPr>
                <w:rFonts w:ascii="Times New Roman" w:eastAsia="Times New Roman" w:hAnsi="Times New Roman" w:cs="Times New Roman"/>
                <w:bCs/>
                <w:iCs/>
                <w:lang w:val="es-ES"/>
              </w:rPr>
            </w:pPr>
          </w:p>
          <w:p w14:paraId="70BCAE58" w14:textId="19910228"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establecerán los requerimientos que debe cumplir el historiador de proceso en base a un análisis </w:t>
            </w:r>
            <w:r w:rsidR="00DD625B">
              <w:rPr>
                <w:rFonts w:ascii="Times New Roman" w:eastAsia="Times New Roman" w:hAnsi="Times New Roman" w:cs="Times New Roman"/>
                <w:bCs/>
                <w:iCs/>
                <w:lang w:val="es-ES"/>
              </w:rPr>
              <w:t>de las características de aplicaciones</w:t>
            </w:r>
            <w:r w:rsidRPr="00142044">
              <w:rPr>
                <w:rFonts w:ascii="Times New Roman" w:eastAsia="Times New Roman" w:hAnsi="Times New Roman" w:cs="Times New Roman"/>
                <w:bCs/>
                <w:iCs/>
                <w:lang w:val="es-ES"/>
              </w:rPr>
              <w:t xml:space="preserve"> comerciales enfatizando sus capacidades de gestión de flujo de datos y las herramientas visuales para el </w:t>
            </w:r>
            <w:r w:rsidR="00EC2543">
              <w:rPr>
                <w:rFonts w:ascii="Times New Roman" w:eastAsia="Times New Roman" w:hAnsi="Times New Roman" w:cs="Times New Roman"/>
                <w:bCs/>
                <w:iCs/>
                <w:lang w:val="es-ES"/>
              </w:rPr>
              <w:t>acceso a</w:t>
            </w:r>
            <w:r w:rsidRPr="00142044">
              <w:rPr>
                <w:rFonts w:ascii="Times New Roman" w:eastAsia="Times New Roman" w:hAnsi="Times New Roman" w:cs="Times New Roman"/>
                <w:bCs/>
                <w:iCs/>
                <w:lang w:val="es-ES"/>
              </w:rPr>
              <w:t xml:space="preserve"> los datos en cuestión.</w:t>
            </w:r>
          </w:p>
          <w:p w14:paraId="14CCED3A" w14:textId="14B5759B" w:rsidR="00787D83" w:rsidRPr="00142044" w:rsidRDefault="00787D83" w:rsidP="000A3753">
            <w:pPr>
              <w:pStyle w:val="Prrafodelista"/>
              <w:ind w:left="360"/>
              <w:jc w:val="both"/>
              <w:rPr>
                <w:rFonts w:ascii="Times New Roman" w:eastAsia="Times New Roman" w:hAnsi="Times New Roman" w:cs="Times New Roman"/>
                <w:bCs/>
                <w:iCs/>
                <w:lang w:val="es-ES"/>
              </w:rPr>
            </w:pPr>
          </w:p>
          <w:p w14:paraId="106D833E" w14:textId="4036016D" w:rsidR="00787D83" w:rsidRPr="00142044" w:rsidRDefault="00787D8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realizará un estudio comparativo enfatizando las diferencias entre los principales tipos de bases de datos: de tipo relacional y no relacional.</w:t>
            </w:r>
          </w:p>
          <w:p w14:paraId="0E818053" w14:textId="1924B577" w:rsidR="000A3753" w:rsidRPr="00142044" w:rsidRDefault="000A3753" w:rsidP="000A3753">
            <w:pPr>
              <w:pStyle w:val="Prrafodelista"/>
              <w:ind w:left="360"/>
              <w:jc w:val="both"/>
              <w:rPr>
                <w:rFonts w:ascii="Times New Roman" w:eastAsia="Times New Roman" w:hAnsi="Times New Roman" w:cs="Times New Roman"/>
                <w:bCs/>
                <w:iCs/>
                <w:lang w:val="es-ES"/>
              </w:rPr>
            </w:pPr>
          </w:p>
          <w:p w14:paraId="30524A62" w14:textId="01C14E97"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seleccionará el entorno de programación, basado en código abierto, a usarse en la implementación en función de los requerimientos establecidos al estudiar </w:t>
            </w:r>
            <w:r w:rsidR="00406FC5">
              <w:rPr>
                <w:rFonts w:ascii="Times New Roman" w:eastAsia="Times New Roman" w:hAnsi="Times New Roman" w:cs="Times New Roman"/>
                <w:bCs/>
                <w:iCs/>
                <w:lang w:val="es-ES"/>
              </w:rPr>
              <w:t>aplicaciones</w:t>
            </w:r>
            <w:r w:rsidRPr="00142044">
              <w:rPr>
                <w:rFonts w:ascii="Times New Roman" w:eastAsia="Times New Roman" w:hAnsi="Times New Roman" w:cs="Times New Roman"/>
                <w:bCs/>
                <w:iCs/>
                <w:lang w:val="es-ES"/>
              </w:rPr>
              <w:t xml:space="preserve"> comerciales.</w:t>
            </w:r>
          </w:p>
          <w:p w14:paraId="4EFE4658" w14:textId="0BDD7052" w:rsidR="000A3753" w:rsidRPr="00142044" w:rsidRDefault="000A3753" w:rsidP="000A3753">
            <w:pPr>
              <w:pStyle w:val="Prrafodelista"/>
              <w:ind w:left="360"/>
              <w:jc w:val="both"/>
              <w:rPr>
                <w:rFonts w:ascii="Times New Roman" w:eastAsia="Times New Roman" w:hAnsi="Times New Roman" w:cs="Times New Roman"/>
                <w:bCs/>
                <w:iCs/>
                <w:lang w:val="es-ES"/>
              </w:rPr>
            </w:pPr>
          </w:p>
          <w:p w14:paraId="492A9ECE" w14:textId="45F619C5"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En base a los requerimientos establecidos previamente, se diseñará los componentes que deben integrar el historiador de proceso</w:t>
            </w:r>
            <w:r w:rsidR="00DC0FA9" w:rsidRPr="00142044">
              <w:rPr>
                <w:rFonts w:ascii="Times New Roman" w:eastAsia="Times New Roman" w:hAnsi="Times New Roman" w:cs="Times New Roman"/>
                <w:bCs/>
                <w:iCs/>
                <w:lang w:val="es-ES"/>
              </w:rPr>
              <w:t xml:space="preserve"> procurando una arquitectura modular, de tal forma que facilite el desarrollo y, especialmente, posibles modificaciones a futuro</w:t>
            </w:r>
            <w:r w:rsidRPr="00142044">
              <w:rPr>
                <w:rFonts w:ascii="Times New Roman" w:eastAsia="Times New Roman" w:hAnsi="Times New Roman" w:cs="Times New Roman"/>
                <w:bCs/>
                <w:iCs/>
                <w:lang w:val="es-ES"/>
              </w:rPr>
              <w:t>.</w:t>
            </w:r>
          </w:p>
          <w:p w14:paraId="01C452BD" w14:textId="77777777" w:rsidR="00C037BA" w:rsidRPr="00142044" w:rsidRDefault="00C037BA" w:rsidP="000A3753">
            <w:pPr>
              <w:pStyle w:val="Prrafodelista"/>
              <w:ind w:left="360"/>
              <w:jc w:val="both"/>
              <w:rPr>
                <w:rFonts w:ascii="Times New Roman" w:eastAsia="Times New Roman" w:hAnsi="Times New Roman" w:cs="Times New Roman"/>
                <w:bCs/>
                <w:iCs/>
                <w:lang w:val="es-ES"/>
              </w:rPr>
            </w:pPr>
          </w:p>
          <w:p w14:paraId="7D1CF6F5" w14:textId="771841A7" w:rsidR="006E30AE" w:rsidRPr="004D22F1" w:rsidRDefault="006E30AE" w:rsidP="000A3753">
            <w:pPr>
              <w:pStyle w:val="Prrafodelista"/>
              <w:ind w:left="360"/>
              <w:jc w:val="both"/>
              <w:rPr>
                <w:rFonts w:ascii="Times New Roman" w:eastAsia="Times New Roman" w:hAnsi="Times New Roman" w:cs="Times New Roman"/>
                <w:bCs/>
                <w:iCs/>
                <w:lang w:val="es-ES"/>
              </w:rPr>
            </w:pPr>
            <w:r w:rsidRPr="004D22F1">
              <w:rPr>
                <w:rFonts w:ascii="Times New Roman" w:eastAsia="Times New Roman" w:hAnsi="Times New Roman" w:cs="Times New Roman"/>
                <w:bCs/>
                <w:iCs/>
                <w:lang w:val="es-ES"/>
              </w:rPr>
              <w:t xml:space="preserve">Se </w:t>
            </w:r>
            <w:r w:rsidR="001A0959" w:rsidRPr="004D22F1">
              <w:rPr>
                <w:rFonts w:ascii="Times New Roman" w:eastAsia="Times New Roman" w:hAnsi="Times New Roman" w:cs="Times New Roman"/>
                <w:bCs/>
                <w:iCs/>
                <w:lang w:val="es-ES"/>
              </w:rPr>
              <w:t xml:space="preserve">diseñará e </w:t>
            </w:r>
            <w:r w:rsidRPr="004D22F1">
              <w:rPr>
                <w:rFonts w:ascii="Times New Roman" w:eastAsia="Times New Roman" w:hAnsi="Times New Roman" w:cs="Times New Roman"/>
                <w:bCs/>
                <w:iCs/>
                <w:lang w:val="es-ES"/>
              </w:rPr>
              <w:t>implementará</w:t>
            </w:r>
            <w:r w:rsidR="0051222D" w:rsidRPr="004D22F1">
              <w:rPr>
                <w:rFonts w:ascii="Times New Roman" w:eastAsia="Times New Roman" w:hAnsi="Times New Roman" w:cs="Times New Roman"/>
                <w:bCs/>
                <w:iCs/>
                <w:lang w:val="es-ES"/>
              </w:rPr>
              <w:t xml:space="preserve"> un</w:t>
            </w:r>
            <w:r w:rsidR="00C715B1" w:rsidRPr="004D22F1">
              <w:rPr>
                <w:rFonts w:ascii="Times New Roman" w:eastAsia="Times New Roman" w:hAnsi="Times New Roman" w:cs="Times New Roman"/>
                <w:bCs/>
                <w:iCs/>
                <w:lang w:val="es-ES"/>
              </w:rPr>
              <w:t xml:space="preserve">a herramienta </w:t>
            </w:r>
            <w:r w:rsidR="0051222D" w:rsidRPr="004D22F1">
              <w:rPr>
                <w:rFonts w:ascii="Times New Roman" w:eastAsia="Times New Roman" w:hAnsi="Times New Roman" w:cs="Times New Roman"/>
                <w:bCs/>
                <w:iCs/>
                <w:lang w:val="es-ES"/>
              </w:rPr>
              <w:t xml:space="preserve">que permita </w:t>
            </w:r>
            <w:r w:rsidR="00C715B1" w:rsidRPr="004D22F1">
              <w:rPr>
                <w:rFonts w:ascii="Times New Roman" w:eastAsia="Times New Roman" w:hAnsi="Times New Roman" w:cs="Times New Roman"/>
                <w:bCs/>
                <w:iCs/>
                <w:lang w:val="es-ES"/>
              </w:rPr>
              <w:t>la inicialización de</w:t>
            </w:r>
            <w:r w:rsidRPr="004D22F1">
              <w:rPr>
                <w:rFonts w:ascii="Times New Roman" w:eastAsia="Times New Roman" w:hAnsi="Times New Roman" w:cs="Times New Roman"/>
                <w:bCs/>
                <w:iCs/>
                <w:lang w:val="es-ES"/>
              </w:rPr>
              <w:t xml:space="preserve"> una base de datos</w:t>
            </w:r>
            <w:r w:rsidR="00C715B1" w:rsidRPr="004D22F1">
              <w:rPr>
                <w:rFonts w:ascii="Times New Roman" w:eastAsia="Times New Roman" w:hAnsi="Times New Roman" w:cs="Times New Roman"/>
                <w:bCs/>
                <w:iCs/>
                <w:lang w:val="es-ES"/>
              </w:rPr>
              <w:t>,</w:t>
            </w:r>
            <w:r w:rsidRPr="004D22F1">
              <w:rPr>
                <w:rFonts w:ascii="Times New Roman" w:eastAsia="Times New Roman" w:hAnsi="Times New Roman" w:cs="Times New Roman"/>
                <w:bCs/>
                <w:iCs/>
                <w:lang w:val="es-ES"/>
              </w:rPr>
              <w:t xml:space="preserve"> </w:t>
            </w:r>
            <w:r w:rsidR="00C715B1" w:rsidRPr="004D22F1">
              <w:rPr>
                <w:rFonts w:ascii="Times New Roman" w:eastAsia="Times New Roman" w:hAnsi="Times New Roman" w:cs="Times New Roman"/>
                <w:bCs/>
                <w:iCs/>
                <w:lang w:val="es-ES"/>
              </w:rPr>
              <w:t>es decir,</w:t>
            </w:r>
            <w:r w:rsidR="004210A1" w:rsidRPr="004D22F1">
              <w:rPr>
                <w:rFonts w:ascii="Times New Roman" w:eastAsia="Times New Roman" w:hAnsi="Times New Roman" w:cs="Times New Roman"/>
                <w:bCs/>
                <w:iCs/>
                <w:lang w:val="es-ES"/>
              </w:rPr>
              <w:t xml:space="preserve"> la configuración de seguridad y acceso; la</w:t>
            </w:r>
            <w:r w:rsidR="00C715B1" w:rsidRPr="004D22F1">
              <w:rPr>
                <w:rFonts w:ascii="Times New Roman" w:eastAsia="Times New Roman" w:hAnsi="Times New Roman" w:cs="Times New Roman"/>
                <w:bCs/>
                <w:iCs/>
                <w:lang w:val="es-ES"/>
              </w:rPr>
              <w:t xml:space="preserve"> definición de sus respectivos atributos</w:t>
            </w:r>
            <w:r w:rsidR="004210A1" w:rsidRPr="004D22F1">
              <w:rPr>
                <w:rFonts w:ascii="Times New Roman" w:eastAsia="Times New Roman" w:hAnsi="Times New Roman" w:cs="Times New Roman"/>
                <w:bCs/>
                <w:iCs/>
                <w:lang w:val="es-ES"/>
              </w:rPr>
              <w:t xml:space="preserve"> y la definición de los vínculos que l</w:t>
            </w:r>
            <w:r w:rsidR="00CE085C" w:rsidRPr="004D22F1">
              <w:rPr>
                <w:rFonts w:ascii="Times New Roman" w:eastAsia="Times New Roman" w:hAnsi="Times New Roman" w:cs="Times New Roman"/>
                <w:bCs/>
                <w:iCs/>
                <w:lang w:val="es-ES"/>
              </w:rPr>
              <w:t>o</w:t>
            </w:r>
            <w:r w:rsidR="004210A1" w:rsidRPr="004D22F1">
              <w:rPr>
                <w:rFonts w:ascii="Times New Roman" w:eastAsia="Times New Roman" w:hAnsi="Times New Roman" w:cs="Times New Roman"/>
                <w:bCs/>
                <w:iCs/>
                <w:lang w:val="es-ES"/>
              </w:rPr>
              <w:t>s interrelacionan.</w:t>
            </w:r>
          </w:p>
          <w:p w14:paraId="3326AB7F" w14:textId="6D8DEA0C" w:rsidR="006117E0" w:rsidRPr="004D22F1" w:rsidRDefault="006117E0" w:rsidP="000A3753">
            <w:pPr>
              <w:pStyle w:val="Prrafodelista"/>
              <w:ind w:left="360"/>
              <w:jc w:val="both"/>
              <w:rPr>
                <w:rFonts w:ascii="Times New Roman" w:eastAsia="Times New Roman" w:hAnsi="Times New Roman" w:cs="Times New Roman"/>
                <w:bCs/>
                <w:iCs/>
                <w:lang w:val="es-ES"/>
              </w:rPr>
            </w:pPr>
          </w:p>
          <w:p w14:paraId="7858B010" w14:textId="29F44E37" w:rsidR="006117E0" w:rsidRPr="004D22F1" w:rsidRDefault="006117E0" w:rsidP="000A3753">
            <w:pPr>
              <w:pStyle w:val="Prrafodelista"/>
              <w:ind w:left="360"/>
              <w:jc w:val="both"/>
              <w:rPr>
                <w:rFonts w:ascii="Times New Roman" w:eastAsia="Times New Roman" w:hAnsi="Times New Roman" w:cs="Times New Roman"/>
                <w:bCs/>
                <w:iCs/>
                <w:lang w:val="es-ES"/>
              </w:rPr>
            </w:pPr>
            <w:r w:rsidRPr="004D22F1">
              <w:rPr>
                <w:rFonts w:ascii="Times New Roman" w:eastAsia="Times New Roman" w:hAnsi="Times New Roman" w:cs="Times New Roman"/>
                <w:bCs/>
                <w:iCs/>
                <w:lang w:val="es-ES"/>
              </w:rPr>
              <w:t xml:space="preserve">Se diseñará e implementará </w:t>
            </w:r>
            <w:r w:rsidR="00CE085C" w:rsidRPr="004D22F1">
              <w:rPr>
                <w:rFonts w:ascii="Times New Roman" w:eastAsia="Times New Roman" w:hAnsi="Times New Roman" w:cs="Times New Roman"/>
                <w:bCs/>
                <w:iCs/>
                <w:lang w:val="es-ES"/>
              </w:rPr>
              <w:t>una aplicación</w:t>
            </w:r>
            <w:r w:rsidRPr="004D22F1">
              <w:rPr>
                <w:rFonts w:ascii="Times New Roman" w:eastAsia="Times New Roman" w:hAnsi="Times New Roman" w:cs="Times New Roman"/>
                <w:bCs/>
                <w:iCs/>
                <w:lang w:val="es-ES"/>
              </w:rPr>
              <w:t xml:space="preserve"> que</w:t>
            </w:r>
            <w:r w:rsidR="0093601C" w:rsidRPr="004D22F1">
              <w:rPr>
                <w:rFonts w:ascii="Times New Roman" w:eastAsia="Times New Roman" w:hAnsi="Times New Roman" w:cs="Times New Roman"/>
                <w:bCs/>
                <w:iCs/>
                <w:lang w:val="es-ES"/>
              </w:rPr>
              <w:t xml:space="preserve"> permit</w:t>
            </w:r>
            <w:r w:rsidR="00C715B1" w:rsidRPr="004D22F1">
              <w:rPr>
                <w:rFonts w:ascii="Times New Roman" w:eastAsia="Times New Roman" w:hAnsi="Times New Roman" w:cs="Times New Roman"/>
                <w:bCs/>
                <w:iCs/>
                <w:lang w:val="es-ES"/>
              </w:rPr>
              <w:t>a</w:t>
            </w:r>
            <w:r w:rsidRPr="004D22F1">
              <w:rPr>
                <w:rFonts w:ascii="Times New Roman" w:eastAsia="Times New Roman" w:hAnsi="Times New Roman" w:cs="Times New Roman"/>
                <w:bCs/>
                <w:iCs/>
                <w:lang w:val="es-ES"/>
              </w:rPr>
              <w:t xml:space="preserve"> </w:t>
            </w:r>
            <w:r w:rsidR="00C715B1" w:rsidRPr="004D22F1">
              <w:rPr>
                <w:rFonts w:ascii="Times New Roman" w:eastAsia="Times New Roman" w:hAnsi="Times New Roman" w:cs="Times New Roman"/>
                <w:bCs/>
                <w:iCs/>
                <w:lang w:val="es-ES"/>
              </w:rPr>
              <w:t>establecer</w:t>
            </w:r>
            <w:r w:rsidR="0093601C" w:rsidRPr="004D22F1">
              <w:rPr>
                <w:rFonts w:ascii="Times New Roman" w:eastAsia="Times New Roman" w:hAnsi="Times New Roman" w:cs="Times New Roman"/>
                <w:bCs/>
                <w:iCs/>
                <w:lang w:val="es-ES"/>
              </w:rPr>
              <w:t xml:space="preserve"> múltiples conexiones </w:t>
            </w:r>
            <w:r w:rsidR="00C715B1" w:rsidRPr="004D22F1">
              <w:rPr>
                <w:rFonts w:ascii="Times New Roman" w:eastAsia="Times New Roman" w:hAnsi="Times New Roman" w:cs="Times New Roman"/>
                <w:bCs/>
                <w:iCs/>
                <w:lang w:val="es-ES"/>
              </w:rPr>
              <w:t xml:space="preserve">con la </w:t>
            </w:r>
            <w:r w:rsidRPr="004D22F1">
              <w:rPr>
                <w:rFonts w:ascii="Times New Roman" w:eastAsia="Times New Roman" w:hAnsi="Times New Roman" w:cs="Times New Roman"/>
                <w:bCs/>
                <w:iCs/>
                <w:lang w:val="es-ES"/>
              </w:rPr>
              <w:t>base de datos</w:t>
            </w:r>
            <w:r w:rsidR="004210A1" w:rsidRPr="004D22F1">
              <w:rPr>
                <w:rFonts w:ascii="Times New Roman" w:eastAsia="Times New Roman" w:hAnsi="Times New Roman" w:cs="Times New Roman"/>
                <w:bCs/>
                <w:iCs/>
                <w:lang w:val="es-ES"/>
              </w:rPr>
              <w:t xml:space="preserve"> para que múltiples dispositivos puedan conectarse</w:t>
            </w:r>
            <w:r w:rsidR="00C715B1" w:rsidRPr="004D22F1">
              <w:rPr>
                <w:rFonts w:ascii="Times New Roman" w:eastAsia="Times New Roman" w:hAnsi="Times New Roman" w:cs="Times New Roman"/>
                <w:bCs/>
                <w:iCs/>
                <w:lang w:val="es-ES"/>
              </w:rPr>
              <w:t xml:space="preserve"> en tiempo real </w:t>
            </w:r>
            <w:r w:rsidR="004210A1" w:rsidRPr="004D22F1">
              <w:rPr>
                <w:rFonts w:ascii="Times New Roman" w:eastAsia="Times New Roman" w:hAnsi="Times New Roman" w:cs="Times New Roman"/>
                <w:bCs/>
                <w:iCs/>
                <w:lang w:val="es-ES"/>
              </w:rPr>
              <w:t>con el objeto de enviar</w:t>
            </w:r>
            <w:r w:rsidR="00A25625" w:rsidRPr="004D22F1">
              <w:rPr>
                <w:rFonts w:ascii="Times New Roman" w:eastAsia="Times New Roman" w:hAnsi="Times New Roman" w:cs="Times New Roman"/>
                <w:bCs/>
                <w:iCs/>
                <w:lang w:val="es-ES"/>
              </w:rPr>
              <w:t xml:space="preserve"> </w:t>
            </w:r>
            <w:r w:rsidR="004210A1" w:rsidRPr="004D22F1">
              <w:rPr>
                <w:rFonts w:ascii="Times New Roman" w:eastAsia="Times New Roman" w:hAnsi="Times New Roman" w:cs="Times New Roman"/>
                <w:bCs/>
                <w:iCs/>
                <w:lang w:val="es-ES"/>
              </w:rPr>
              <w:t>información para su respectivo almacenamiento en la base de datos</w:t>
            </w:r>
            <w:r w:rsidRPr="004D22F1">
              <w:rPr>
                <w:rFonts w:ascii="Times New Roman" w:eastAsia="Times New Roman" w:hAnsi="Times New Roman" w:cs="Times New Roman"/>
                <w:bCs/>
                <w:iCs/>
                <w:lang w:val="es-ES"/>
              </w:rPr>
              <w:t xml:space="preserve">. </w:t>
            </w:r>
          </w:p>
          <w:p w14:paraId="53B376F0" w14:textId="6A34A02C" w:rsidR="006E30AE" w:rsidRPr="004D22F1" w:rsidRDefault="006E30AE" w:rsidP="004B2240">
            <w:pPr>
              <w:pStyle w:val="Prrafodelista"/>
              <w:ind w:left="360"/>
              <w:jc w:val="both"/>
              <w:rPr>
                <w:rFonts w:ascii="Times New Roman" w:eastAsia="Times New Roman" w:hAnsi="Times New Roman" w:cs="Times New Roman"/>
                <w:bCs/>
                <w:iCs/>
                <w:lang w:val="es-ES"/>
              </w:rPr>
            </w:pPr>
          </w:p>
          <w:p w14:paraId="508437CD" w14:textId="77777777" w:rsidR="005735F9" w:rsidRPr="004D22F1" w:rsidRDefault="00F46A1C" w:rsidP="004B2240">
            <w:pPr>
              <w:pStyle w:val="Prrafodelista"/>
              <w:ind w:left="360"/>
              <w:jc w:val="both"/>
              <w:rPr>
                <w:rFonts w:ascii="Times New Roman" w:eastAsia="Times New Roman" w:hAnsi="Times New Roman" w:cs="Times New Roman"/>
                <w:bCs/>
                <w:iCs/>
                <w:lang w:val="es-ES"/>
              </w:rPr>
            </w:pPr>
            <w:r w:rsidRPr="004D22F1">
              <w:rPr>
                <w:rFonts w:ascii="Times New Roman" w:eastAsia="Times New Roman" w:hAnsi="Times New Roman" w:cs="Times New Roman"/>
                <w:bCs/>
                <w:iCs/>
                <w:lang w:val="es-ES"/>
              </w:rPr>
              <w:t>Se diseñará</w:t>
            </w:r>
            <w:r w:rsidR="006E30AE" w:rsidRPr="004D22F1">
              <w:rPr>
                <w:rFonts w:ascii="Times New Roman" w:eastAsia="Times New Roman" w:hAnsi="Times New Roman" w:cs="Times New Roman"/>
                <w:bCs/>
                <w:iCs/>
                <w:lang w:val="es-ES"/>
              </w:rPr>
              <w:t xml:space="preserve"> e implementará</w:t>
            </w:r>
            <w:r w:rsidRPr="004D22F1">
              <w:rPr>
                <w:rFonts w:ascii="Times New Roman" w:eastAsia="Times New Roman" w:hAnsi="Times New Roman" w:cs="Times New Roman"/>
                <w:bCs/>
                <w:iCs/>
                <w:lang w:val="es-ES"/>
              </w:rPr>
              <w:t xml:space="preserve"> </w:t>
            </w:r>
            <w:r w:rsidR="00CE085C" w:rsidRPr="004D22F1">
              <w:rPr>
                <w:rFonts w:ascii="Times New Roman" w:eastAsia="Times New Roman" w:hAnsi="Times New Roman" w:cs="Times New Roman"/>
                <w:bCs/>
                <w:iCs/>
                <w:lang w:val="es-ES"/>
              </w:rPr>
              <w:t>una</w:t>
            </w:r>
            <w:r w:rsidR="006117E0" w:rsidRPr="004D22F1">
              <w:rPr>
                <w:rFonts w:ascii="Times New Roman" w:eastAsia="Times New Roman" w:hAnsi="Times New Roman" w:cs="Times New Roman"/>
                <w:bCs/>
                <w:iCs/>
                <w:lang w:val="es-ES"/>
              </w:rPr>
              <w:t xml:space="preserve"> aplicación que</w:t>
            </w:r>
            <w:r w:rsidR="00A8334A" w:rsidRPr="004D22F1">
              <w:rPr>
                <w:rFonts w:ascii="Times New Roman" w:eastAsia="Times New Roman" w:hAnsi="Times New Roman" w:cs="Times New Roman"/>
                <w:bCs/>
                <w:iCs/>
                <w:lang w:val="es-ES"/>
              </w:rPr>
              <w:t xml:space="preserve"> permitirá la conexión a clientes para</w:t>
            </w:r>
            <w:r w:rsidR="004210A1" w:rsidRPr="004D22F1">
              <w:rPr>
                <w:rFonts w:ascii="Times New Roman" w:eastAsia="Times New Roman" w:hAnsi="Times New Roman" w:cs="Times New Roman"/>
                <w:bCs/>
                <w:iCs/>
                <w:lang w:val="es-ES"/>
              </w:rPr>
              <w:t xml:space="preserve"> </w:t>
            </w:r>
            <w:r w:rsidR="00A8334A" w:rsidRPr="004D22F1">
              <w:rPr>
                <w:rFonts w:ascii="Times New Roman" w:eastAsia="Times New Roman" w:hAnsi="Times New Roman" w:cs="Times New Roman"/>
                <w:bCs/>
                <w:iCs/>
                <w:lang w:val="es-ES"/>
              </w:rPr>
              <w:t>realizar consultas de</w:t>
            </w:r>
            <w:r w:rsidR="004210A1" w:rsidRPr="004D22F1">
              <w:rPr>
                <w:rFonts w:ascii="Times New Roman" w:eastAsia="Times New Roman" w:hAnsi="Times New Roman" w:cs="Times New Roman"/>
                <w:bCs/>
                <w:iCs/>
                <w:lang w:val="es-ES"/>
              </w:rPr>
              <w:t xml:space="preserve"> información, tanto histórica como en tiempo real</w:t>
            </w:r>
            <w:r w:rsidR="006E30AE" w:rsidRPr="004D22F1">
              <w:rPr>
                <w:rFonts w:ascii="Times New Roman" w:eastAsia="Times New Roman" w:hAnsi="Times New Roman" w:cs="Times New Roman"/>
                <w:bCs/>
                <w:iCs/>
                <w:lang w:val="es-ES"/>
              </w:rPr>
              <w:t>.</w:t>
            </w:r>
          </w:p>
          <w:p w14:paraId="309D6E8A" w14:textId="7B5D830B" w:rsidR="006E30AE" w:rsidRPr="004D22F1" w:rsidRDefault="006E30AE" w:rsidP="004B2240">
            <w:pPr>
              <w:pStyle w:val="Prrafodelista"/>
              <w:ind w:left="360"/>
              <w:jc w:val="both"/>
              <w:rPr>
                <w:rFonts w:ascii="Times New Roman" w:eastAsia="Times New Roman" w:hAnsi="Times New Roman" w:cs="Times New Roman"/>
                <w:bCs/>
                <w:iCs/>
                <w:lang w:val="es-ES"/>
              </w:rPr>
            </w:pPr>
          </w:p>
          <w:p w14:paraId="74A0F8E0" w14:textId="1367F2F7" w:rsidR="006E30AE" w:rsidRPr="004D22F1" w:rsidRDefault="006E30AE" w:rsidP="004B2240">
            <w:pPr>
              <w:pStyle w:val="Prrafodelista"/>
              <w:ind w:left="360"/>
              <w:jc w:val="both"/>
              <w:rPr>
                <w:rFonts w:ascii="Times New Roman" w:eastAsia="Times New Roman" w:hAnsi="Times New Roman" w:cs="Times New Roman"/>
                <w:bCs/>
                <w:iCs/>
                <w:lang w:val="es-ES"/>
              </w:rPr>
            </w:pPr>
            <w:r w:rsidRPr="004D22F1">
              <w:rPr>
                <w:rFonts w:ascii="Times New Roman" w:eastAsia="Times New Roman" w:hAnsi="Times New Roman" w:cs="Times New Roman"/>
                <w:bCs/>
                <w:iCs/>
                <w:lang w:val="es-ES"/>
              </w:rPr>
              <w:t xml:space="preserve">Se diseñará e implementará </w:t>
            </w:r>
            <w:r w:rsidR="00A25625" w:rsidRPr="004D22F1">
              <w:rPr>
                <w:rFonts w:ascii="Times New Roman" w:eastAsia="Times New Roman" w:hAnsi="Times New Roman" w:cs="Times New Roman"/>
                <w:bCs/>
                <w:iCs/>
                <w:lang w:val="es-ES"/>
              </w:rPr>
              <w:t>una aplicación</w:t>
            </w:r>
            <w:r w:rsidR="006158B4" w:rsidRPr="004D22F1">
              <w:rPr>
                <w:rFonts w:ascii="Times New Roman" w:eastAsia="Times New Roman" w:hAnsi="Times New Roman" w:cs="Times New Roman"/>
                <w:bCs/>
                <w:iCs/>
                <w:lang w:val="es-ES"/>
              </w:rPr>
              <w:t xml:space="preserve"> que satisfaga los requerimientos que un operador de procesos necesita de una interfaz visual para garantizar un adecuado control y monitoreo de un determinado proceso en base a sus datos históricos</w:t>
            </w:r>
            <w:r w:rsidRPr="004D22F1">
              <w:rPr>
                <w:rFonts w:ascii="Times New Roman" w:eastAsia="Times New Roman" w:hAnsi="Times New Roman" w:cs="Times New Roman"/>
                <w:bCs/>
                <w:iCs/>
                <w:lang w:val="es-ES"/>
              </w:rPr>
              <w:t>.</w:t>
            </w:r>
          </w:p>
          <w:p w14:paraId="7910D2CD" w14:textId="1F180A3F" w:rsidR="0051222D" w:rsidRDefault="0051222D" w:rsidP="004B2240">
            <w:pPr>
              <w:pStyle w:val="Prrafodelista"/>
              <w:ind w:left="360"/>
              <w:jc w:val="both"/>
              <w:rPr>
                <w:rFonts w:ascii="Times New Roman" w:eastAsia="Times New Roman" w:hAnsi="Times New Roman" w:cs="Times New Roman"/>
                <w:bCs/>
                <w:iCs/>
                <w:lang w:val="es-ES"/>
              </w:rPr>
            </w:pPr>
          </w:p>
          <w:p w14:paraId="685DDD74" w14:textId="4C4DB1C1" w:rsidR="00450AF8" w:rsidRDefault="00450AF8" w:rsidP="004B2240">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Una vez desarrolla</w:t>
            </w:r>
            <w:r w:rsidR="006158B4" w:rsidRPr="00142044">
              <w:rPr>
                <w:rFonts w:ascii="Times New Roman" w:eastAsia="Times New Roman" w:hAnsi="Times New Roman" w:cs="Times New Roman"/>
                <w:bCs/>
                <w:iCs/>
                <w:lang w:val="es-ES"/>
              </w:rPr>
              <w:t>do el software</w:t>
            </w:r>
            <w:r w:rsidRPr="00142044">
              <w:rPr>
                <w:rFonts w:ascii="Times New Roman" w:eastAsia="Times New Roman" w:hAnsi="Times New Roman" w:cs="Times New Roman"/>
                <w:bCs/>
                <w:iCs/>
                <w:lang w:val="es-ES"/>
              </w:rPr>
              <w:t xml:space="preserve">, se realizarán pruebas enfocadas en la verificación de su funcionamiento, así como </w:t>
            </w:r>
            <w:r w:rsidR="00DD625B">
              <w:rPr>
                <w:rFonts w:ascii="Times New Roman" w:eastAsia="Times New Roman" w:hAnsi="Times New Roman" w:cs="Times New Roman"/>
                <w:bCs/>
                <w:iCs/>
                <w:lang w:val="es-ES"/>
              </w:rPr>
              <w:t>su</w:t>
            </w:r>
            <w:r w:rsidRPr="00142044">
              <w:rPr>
                <w:rFonts w:ascii="Times New Roman" w:eastAsia="Times New Roman" w:hAnsi="Times New Roman" w:cs="Times New Roman"/>
                <w:bCs/>
                <w:iCs/>
                <w:lang w:val="es-ES"/>
              </w:rPr>
              <w:t xml:space="preserve"> facilidad de</w:t>
            </w:r>
            <w:r w:rsidR="00CE085C" w:rsidRPr="00142044">
              <w:rPr>
                <w:rFonts w:ascii="Times New Roman" w:eastAsia="Times New Roman" w:hAnsi="Times New Roman" w:cs="Times New Roman"/>
                <w:bCs/>
                <w:iCs/>
                <w:lang w:val="es-ES"/>
              </w:rPr>
              <w:t xml:space="preserve"> </w:t>
            </w:r>
            <w:r w:rsidR="00DD625B">
              <w:rPr>
                <w:rFonts w:ascii="Times New Roman" w:eastAsia="Times New Roman" w:hAnsi="Times New Roman" w:cs="Times New Roman"/>
                <w:bCs/>
                <w:iCs/>
                <w:lang w:val="es-ES"/>
              </w:rPr>
              <w:t>operación</w:t>
            </w:r>
            <w:r w:rsidR="00DC0FA9" w:rsidRPr="00142044">
              <w:rPr>
                <w:rFonts w:ascii="Times New Roman" w:eastAsia="Times New Roman" w:hAnsi="Times New Roman" w:cs="Times New Roman"/>
                <w:bCs/>
                <w:iCs/>
                <w:lang w:val="es-ES"/>
              </w:rPr>
              <w:t xml:space="preserve"> </w:t>
            </w:r>
            <w:r w:rsidR="000641D8">
              <w:rPr>
                <w:rFonts w:ascii="Times New Roman" w:eastAsia="Times New Roman" w:hAnsi="Times New Roman" w:cs="Times New Roman"/>
                <w:bCs/>
                <w:iCs/>
                <w:lang w:val="es-ES"/>
              </w:rPr>
              <w:t xml:space="preserve">utilizando como base de pruebas </w:t>
            </w:r>
            <w:r w:rsidR="00FE7EE2">
              <w:rPr>
                <w:rFonts w:ascii="Times New Roman" w:eastAsia="Times New Roman" w:hAnsi="Times New Roman" w:cs="Times New Roman"/>
                <w:bCs/>
                <w:iCs/>
                <w:lang w:val="es-ES"/>
              </w:rPr>
              <w:t xml:space="preserve">la emulación de </w:t>
            </w:r>
            <w:r w:rsidR="000641D8">
              <w:rPr>
                <w:rFonts w:ascii="Times New Roman" w:eastAsia="Times New Roman" w:hAnsi="Times New Roman" w:cs="Times New Roman"/>
                <w:bCs/>
                <w:iCs/>
                <w:lang w:val="es-ES"/>
              </w:rPr>
              <w:t>un proceso industrial</w:t>
            </w:r>
            <w:r w:rsidR="00120E68">
              <w:rPr>
                <w:rFonts w:ascii="Times New Roman" w:eastAsia="Times New Roman" w:hAnsi="Times New Roman" w:cs="Times New Roman"/>
                <w:bCs/>
                <w:iCs/>
                <w:lang w:val="es-ES"/>
              </w:rPr>
              <w:t xml:space="preserve"> </w:t>
            </w:r>
            <w:r w:rsidR="00FE7EE2">
              <w:rPr>
                <w:rFonts w:ascii="Times New Roman" w:eastAsia="Times New Roman" w:hAnsi="Times New Roman" w:cs="Times New Roman"/>
                <w:bCs/>
                <w:iCs/>
                <w:lang w:val="es-ES"/>
              </w:rPr>
              <w:t>que</w:t>
            </w:r>
            <w:r w:rsidR="00120E68">
              <w:rPr>
                <w:rFonts w:ascii="Times New Roman" w:eastAsia="Times New Roman" w:hAnsi="Times New Roman" w:cs="Times New Roman"/>
                <w:bCs/>
                <w:iCs/>
                <w:lang w:val="es-ES"/>
              </w:rPr>
              <w:t xml:space="preserve"> cuente con</w:t>
            </w:r>
            <w:r w:rsidR="00FE7EE2">
              <w:rPr>
                <w:rFonts w:ascii="Times New Roman" w:eastAsia="Times New Roman" w:hAnsi="Times New Roman" w:cs="Times New Roman"/>
                <w:bCs/>
                <w:iCs/>
                <w:lang w:val="es-ES"/>
              </w:rPr>
              <w:t xml:space="preserve"> los</w:t>
            </w:r>
            <w:r w:rsidR="00120E68">
              <w:rPr>
                <w:rFonts w:ascii="Times New Roman" w:eastAsia="Times New Roman" w:hAnsi="Times New Roman" w:cs="Times New Roman"/>
                <w:bCs/>
                <w:iCs/>
                <w:lang w:val="es-ES"/>
              </w:rPr>
              <w:t xml:space="preserve"> dispositivos </w:t>
            </w:r>
            <w:r w:rsidR="00FE7EE2">
              <w:rPr>
                <w:rFonts w:ascii="Times New Roman" w:eastAsia="Times New Roman" w:hAnsi="Times New Roman" w:cs="Times New Roman"/>
                <w:bCs/>
                <w:iCs/>
                <w:lang w:val="es-ES"/>
              </w:rPr>
              <w:t>básicos que se encuentran en los sistemas de automatización y control industrial prácticos</w:t>
            </w:r>
            <w:r w:rsidR="00DC0FA9" w:rsidRPr="00142044">
              <w:rPr>
                <w:rFonts w:ascii="Times New Roman" w:eastAsia="Times New Roman" w:hAnsi="Times New Roman" w:cs="Times New Roman"/>
                <w:bCs/>
                <w:iCs/>
                <w:lang w:val="es-ES"/>
              </w:rPr>
              <w:t>.</w:t>
            </w:r>
          </w:p>
          <w:p w14:paraId="16E54339" w14:textId="67FD523B" w:rsidR="00532A4B" w:rsidRPr="00477648" w:rsidRDefault="00532A4B" w:rsidP="004B2240">
            <w:pPr>
              <w:pStyle w:val="Prrafodelista"/>
              <w:ind w:left="360"/>
              <w:jc w:val="both"/>
              <w:rPr>
                <w:rFonts w:ascii="Times New Roman" w:eastAsia="Times New Roman" w:hAnsi="Times New Roman" w:cs="Times New Roman"/>
                <w:bCs/>
                <w:iCs/>
                <w:lang w:val="es-ES"/>
              </w:rPr>
            </w:pPr>
          </w:p>
        </w:tc>
      </w:tr>
    </w:tbl>
    <w:p w14:paraId="53CB2E7C" w14:textId="77777777" w:rsidR="001E1E5E" w:rsidRPr="00477648" w:rsidRDefault="001E1E5E">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2FD4" w:rsidRPr="00B6273D" w14:paraId="6D996C79" w14:textId="77777777" w:rsidTr="00D34B55">
        <w:tc>
          <w:tcPr>
            <w:tcW w:w="9504" w:type="dxa"/>
          </w:tcPr>
          <w:p w14:paraId="0663EA85" w14:textId="69F6C2A3" w:rsidR="00371C20" w:rsidRPr="00371C20" w:rsidRDefault="001D2FD4" w:rsidP="00371C20">
            <w:pPr>
              <w:pStyle w:val="Prrafodelista"/>
              <w:numPr>
                <w:ilvl w:val="0"/>
                <w:numId w:val="5"/>
              </w:numPr>
              <w:spacing w:after="0" w:line="360" w:lineRule="auto"/>
              <w:ind w:right="136"/>
              <w:rPr>
                <w:rFonts w:ascii="Times New Roman" w:hAnsi="Times New Roman" w:cs="Times New Roman"/>
                <w:b/>
              </w:rPr>
            </w:pPr>
            <w:r w:rsidRPr="00477648">
              <w:rPr>
                <w:rFonts w:ascii="Times New Roman" w:hAnsi="Times New Roman" w:cs="Times New Roman"/>
                <w:b/>
              </w:rPr>
              <w:t>Objetivo General</w:t>
            </w:r>
          </w:p>
          <w:p w14:paraId="0A415626" w14:textId="64612EDC" w:rsidR="00381161" w:rsidRDefault="00450AF8" w:rsidP="00667954">
            <w:pPr>
              <w:pStyle w:val="Sangra2detindependiente"/>
              <w:spacing w:after="120" w:line="240" w:lineRule="auto"/>
              <w:ind w:left="360" w:right="136" w:firstLine="0"/>
              <w:jc w:val="both"/>
              <w:rPr>
                <w:rFonts w:ascii="Times New Roman" w:hAnsi="Times New Roman"/>
                <w:bCs/>
                <w:iCs/>
                <w:sz w:val="22"/>
                <w:szCs w:val="22"/>
              </w:rPr>
            </w:pPr>
            <w:r w:rsidRPr="00477648">
              <w:rPr>
                <w:rFonts w:ascii="Times New Roman" w:hAnsi="Times New Roman"/>
                <w:bCs/>
                <w:iCs/>
                <w:sz w:val="22"/>
                <w:szCs w:val="22"/>
              </w:rPr>
              <w:t xml:space="preserve">Diseñar e implementar un historiador </w:t>
            </w:r>
            <w:r w:rsidR="00374238" w:rsidRPr="00477648">
              <w:rPr>
                <w:rFonts w:ascii="Times New Roman" w:hAnsi="Times New Roman"/>
                <w:bCs/>
                <w:iCs/>
                <w:sz w:val="22"/>
                <w:szCs w:val="22"/>
              </w:rPr>
              <w:t>de procesos</w:t>
            </w:r>
            <w:r w:rsidR="009D25FF" w:rsidRPr="00477648">
              <w:rPr>
                <w:rFonts w:ascii="Times New Roman" w:hAnsi="Times New Roman"/>
                <w:bCs/>
                <w:iCs/>
                <w:sz w:val="22"/>
                <w:szCs w:val="22"/>
              </w:rPr>
              <w:t xml:space="preserve"> basado en</w:t>
            </w:r>
            <w:r w:rsidR="00424FCA" w:rsidRPr="00477648">
              <w:rPr>
                <w:rFonts w:ascii="Times New Roman" w:hAnsi="Times New Roman"/>
                <w:bCs/>
                <w:iCs/>
                <w:sz w:val="22"/>
                <w:szCs w:val="22"/>
              </w:rPr>
              <w:t xml:space="preserve"> </w:t>
            </w:r>
            <w:r w:rsidR="009D25FF" w:rsidRPr="00477648">
              <w:rPr>
                <w:rFonts w:ascii="Times New Roman" w:hAnsi="Times New Roman"/>
                <w:bCs/>
                <w:iCs/>
                <w:sz w:val="22"/>
                <w:szCs w:val="22"/>
              </w:rPr>
              <w:t xml:space="preserve">software </w:t>
            </w:r>
            <w:r w:rsidR="00CE085C" w:rsidRPr="00477648">
              <w:rPr>
                <w:rFonts w:ascii="Times New Roman" w:hAnsi="Times New Roman"/>
                <w:bCs/>
                <w:iCs/>
                <w:sz w:val="22"/>
                <w:szCs w:val="22"/>
              </w:rPr>
              <w:t>de código abierto</w:t>
            </w:r>
            <w:r w:rsidR="000641D8">
              <w:rPr>
                <w:rFonts w:ascii="Times New Roman" w:hAnsi="Times New Roman"/>
                <w:bCs/>
                <w:iCs/>
                <w:sz w:val="22"/>
                <w:szCs w:val="22"/>
              </w:rPr>
              <w:t>.</w:t>
            </w:r>
          </w:p>
          <w:p w14:paraId="35A7489D" w14:textId="7F4F9F0F" w:rsidR="00532A4B" w:rsidRPr="00477648" w:rsidRDefault="00532A4B" w:rsidP="00667954">
            <w:pPr>
              <w:pStyle w:val="Sangra2detindependiente"/>
              <w:spacing w:after="120" w:line="240" w:lineRule="auto"/>
              <w:ind w:left="360" w:right="136" w:firstLine="0"/>
              <w:jc w:val="both"/>
              <w:rPr>
                <w:rFonts w:ascii="Times New Roman" w:hAnsi="Times New Roman"/>
                <w:bCs/>
                <w:iCs/>
                <w:sz w:val="22"/>
                <w:szCs w:val="22"/>
              </w:rPr>
            </w:pPr>
          </w:p>
        </w:tc>
      </w:tr>
    </w:tbl>
    <w:p w14:paraId="31E35C10" w14:textId="77777777" w:rsidR="00381161" w:rsidRPr="00142044" w:rsidRDefault="00381161">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5376" w:rsidRPr="00B6273D" w14:paraId="51312EC8" w14:textId="77777777" w:rsidTr="00D34B55">
        <w:tc>
          <w:tcPr>
            <w:tcW w:w="9504" w:type="dxa"/>
          </w:tcPr>
          <w:p w14:paraId="7A4FA042" w14:textId="77777777" w:rsidR="00B66FDD" w:rsidRPr="00142044" w:rsidRDefault="00B66FDD" w:rsidP="00B66FDD">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lastRenderedPageBreak/>
              <w:t xml:space="preserve">Objetivos </w:t>
            </w:r>
            <w:r w:rsidR="00B52B9E" w:rsidRPr="00142044">
              <w:rPr>
                <w:rFonts w:ascii="Times New Roman" w:hAnsi="Times New Roman" w:cs="Times New Roman"/>
                <w:b/>
              </w:rPr>
              <w:t>e</w:t>
            </w:r>
            <w:r w:rsidRPr="00142044">
              <w:rPr>
                <w:rFonts w:ascii="Times New Roman" w:hAnsi="Times New Roman" w:cs="Times New Roman"/>
                <w:b/>
              </w:rPr>
              <w:t>specíficos</w:t>
            </w:r>
          </w:p>
          <w:p w14:paraId="15BFF557" w14:textId="36351C12" w:rsidR="001A0959" w:rsidRPr="00142044" w:rsidRDefault="00142044"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Pr>
                <w:rFonts w:ascii="Times New Roman" w:eastAsia="Times New Roman" w:hAnsi="Times New Roman" w:cs="Times New Roman"/>
                <w:bCs/>
                <w:iCs/>
                <w:lang w:val="es-ES"/>
              </w:rPr>
              <w:t xml:space="preserve">Realizar </w:t>
            </w:r>
            <w:r w:rsidR="00DC0FA9" w:rsidRPr="00142044">
              <w:rPr>
                <w:rFonts w:ascii="Times New Roman" w:eastAsia="Times New Roman" w:hAnsi="Times New Roman" w:cs="Times New Roman"/>
                <w:bCs/>
                <w:iCs/>
                <w:lang w:val="es-ES"/>
              </w:rPr>
              <w:t>una recopilación</w:t>
            </w:r>
            <w:r w:rsidR="001A0959" w:rsidRPr="00142044">
              <w:rPr>
                <w:rFonts w:ascii="Times New Roman" w:eastAsia="Times New Roman" w:hAnsi="Times New Roman" w:cs="Times New Roman"/>
                <w:bCs/>
                <w:iCs/>
                <w:lang w:val="es-ES"/>
              </w:rPr>
              <w:t xml:space="preserve"> bibliográfica</w:t>
            </w:r>
            <w:r w:rsidR="00DC0FA9" w:rsidRPr="00142044">
              <w:rPr>
                <w:rFonts w:ascii="Times New Roman" w:eastAsia="Times New Roman" w:hAnsi="Times New Roman" w:cs="Times New Roman"/>
                <w:bCs/>
                <w:iCs/>
                <w:lang w:val="es-ES"/>
              </w:rPr>
              <w:t xml:space="preserve"> referente a</w:t>
            </w:r>
            <w:r w:rsidR="001A0959" w:rsidRPr="00142044">
              <w:rPr>
                <w:rFonts w:ascii="Times New Roman" w:eastAsia="Times New Roman" w:hAnsi="Times New Roman" w:cs="Times New Roman"/>
                <w:bCs/>
                <w:iCs/>
                <w:lang w:val="es-ES"/>
              </w:rPr>
              <w:t xml:space="preserve"> las características, </w:t>
            </w:r>
            <w:r w:rsidR="00403437" w:rsidRPr="00142044">
              <w:rPr>
                <w:rFonts w:ascii="Times New Roman" w:eastAsia="Times New Roman" w:hAnsi="Times New Roman" w:cs="Times New Roman"/>
                <w:bCs/>
                <w:iCs/>
                <w:lang w:val="es-ES"/>
              </w:rPr>
              <w:t>la implementación y el uso de historiadores en procesos industriales.</w:t>
            </w:r>
          </w:p>
          <w:p w14:paraId="0FA2D234" w14:textId="0033BE89" w:rsidR="00403437" w:rsidRPr="00142044" w:rsidRDefault="00403437" w:rsidP="001A095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lang w:val="es-ES"/>
              </w:rPr>
            </w:pPr>
          </w:p>
          <w:p w14:paraId="301EAE0B" w14:textId="35E43A71" w:rsidR="00554817" w:rsidRPr="00142044" w:rsidRDefault="009D25FF"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Determinar los principales requerimientos con los que debe cumplir un historiador de procesos industrial.</w:t>
            </w:r>
          </w:p>
          <w:p w14:paraId="4623AFD6" w14:textId="77777777" w:rsidR="00C037BA" w:rsidRPr="00142044" w:rsidRDefault="00C037BA" w:rsidP="009241DE">
            <w:pPr>
              <w:autoSpaceDE w:val="0"/>
              <w:autoSpaceDN w:val="0"/>
              <w:adjustRightInd w:val="0"/>
              <w:spacing w:after="0" w:line="240" w:lineRule="auto"/>
              <w:ind w:right="74"/>
              <w:jc w:val="both"/>
              <w:rPr>
                <w:rFonts w:ascii="Times New Roman" w:eastAsia="Times New Roman" w:hAnsi="Times New Roman" w:cs="Times New Roman"/>
                <w:bCs/>
                <w:iCs/>
                <w:lang w:val="es-ES"/>
              </w:rPr>
            </w:pPr>
          </w:p>
          <w:p w14:paraId="15119572" w14:textId="2B0C2659" w:rsidR="009D25FF" w:rsidRPr="00142044" w:rsidRDefault="009D25FF"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Seleccionar el software libre en base al cual se trabajará el historiador de procesos.</w:t>
            </w:r>
          </w:p>
          <w:p w14:paraId="0C27FBBD" w14:textId="77777777" w:rsidR="009241DE" w:rsidRPr="00142044" w:rsidRDefault="009241DE" w:rsidP="009241DE">
            <w:pPr>
              <w:autoSpaceDE w:val="0"/>
              <w:autoSpaceDN w:val="0"/>
              <w:adjustRightInd w:val="0"/>
              <w:spacing w:after="0" w:line="240" w:lineRule="auto"/>
              <w:ind w:left="360" w:right="74"/>
              <w:jc w:val="both"/>
              <w:rPr>
                <w:rFonts w:ascii="Times New Roman" w:eastAsia="Times New Roman" w:hAnsi="Times New Roman" w:cs="Times New Roman"/>
                <w:bCs/>
                <w:iCs/>
                <w:lang w:val="es-ES"/>
              </w:rPr>
            </w:pPr>
          </w:p>
          <w:p w14:paraId="70CDF5AA" w14:textId="003C8958" w:rsidR="00554817" w:rsidRDefault="009241DE" w:rsidP="00737429">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E663C1">
              <w:rPr>
                <w:rFonts w:ascii="Times New Roman" w:eastAsia="Times New Roman" w:hAnsi="Times New Roman" w:cs="Times New Roman"/>
                <w:bCs/>
                <w:iCs/>
                <w:lang w:val="es-ES"/>
              </w:rPr>
              <w:t>Diseñar</w:t>
            </w:r>
            <w:r w:rsidR="00403437" w:rsidRPr="00E663C1">
              <w:rPr>
                <w:rFonts w:ascii="Times New Roman" w:eastAsia="Times New Roman" w:hAnsi="Times New Roman" w:cs="Times New Roman"/>
                <w:bCs/>
                <w:iCs/>
                <w:lang w:val="es-ES"/>
              </w:rPr>
              <w:t xml:space="preserve"> e implementar</w:t>
            </w:r>
            <w:r w:rsidRPr="00E663C1">
              <w:rPr>
                <w:rFonts w:ascii="Times New Roman" w:eastAsia="Times New Roman" w:hAnsi="Times New Roman" w:cs="Times New Roman"/>
                <w:bCs/>
                <w:iCs/>
                <w:lang w:val="es-ES"/>
              </w:rPr>
              <w:t xml:space="preserve"> un historiador de procesos de código abierto, con una interfaz de visualización y configuración para el operador.</w:t>
            </w:r>
            <w:r w:rsidR="00532A4B" w:rsidRPr="00E663C1">
              <w:rPr>
                <w:rFonts w:ascii="Times New Roman" w:eastAsia="Times New Roman" w:hAnsi="Times New Roman" w:cs="Times New Roman"/>
                <w:bCs/>
                <w:iCs/>
                <w:lang w:val="es-ES"/>
              </w:rPr>
              <w:t xml:space="preserve"> </w:t>
            </w:r>
          </w:p>
          <w:p w14:paraId="6EB5C613" w14:textId="77777777" w:rsidR="007C19E8" w:rsidRPr="00737429" w:rsidRDefault="007C19E8" w:rsidP="00737429">
            <w:pPr>
              <w:pStyle w:val="Prrafodelista"/>
              <w:rPr>
                <w:rFonts w:ascii="Times New Roman" w:eastAsia="Times New Roman" w:hAnsi="Times New Roman" w:cs="Times New Roman"/>
                <w:bCs/>
                <w:iCs/>
                <w:lang w:val="es-ES"/>
              </w:rPr>
            </w:pPr>
          </w:p>
          <w:p w14:paraId="774A1E8A" w14:textId="4FA41674" w:rsidR="008012CD" w:rsidRPr="00477648" w:rsidRDefault="008012CD" w:rsidP="00737429">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477648">
              <w:rPr>
                <w:rFonts w:ascii="Times New Roman" w:eastAsia="Times New Roman" w:hAnsi="Times New Roman" w:cs="Times New Roman"/>
                <w:bCs/>
                <w:iCs/>
                <w:lang w:val="es-ES"/>
              </w:rPr>
              <w:t xml:space="preserve">Realizar pruebas de </w:t>
            </w:r>
            <w:r w:rsidR="009D25FF" w:rsidRPr="00477648">
              <w:rPr>
                <w:rFonts w:ascii="Times New Roman" w:eastAsia="Times New Roman" w:hAnsi="Times New Roman" w:cs="Times New Roman"/>
                <w:bCs/>
                <w:iCs/>
                <w:lang w:val="es-ES"/>
              </w:rPr>
              <w:t xml:space="preserve">validación de </w:t>
            </w:r>
            <w:r w:rsidRPr="00477648">
              <w:rPr>
                <w:rFonts w:ascii="Times New Roman" w:eastAsia="Times New Roman" w:hAnsi="Times New Roman" w:cs="Times New Roman"/>
                <w:bCs/>
                <w:iCs/>
                <w:lang w:val="es-ES"/>
              </w:rPr>
              <w:t xml:space="preserve">funcionamiento del </w:t>
            </w:r>
            <w:r w:rsidR="009D25FF" w:rsidRPr="00477648">
              <w:rPr>
                <w:rFonts w:ascii="Times New Roman" w:eastAsia="Times New Roman" w:hAnsi="Times New Roman" w:cs="Times New Roman"/>
                <w:bCs/>
                <w:iCs/>
                <w:lang w:val="es-ES"/>
              </w:rPr>
              <w:t>historiador de procesos implementado.</w:t>
            </w:r>
          </w:p>
          <w:p w14:paraId="36C9D849" w14:textId="7A78E635" w:rsidR="008012CD" w:rsidRPr="00477648" w:rsidRDefault="008012CD" w:rsidP="000C6A4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lang w:val="es-ES"/>
              </w:rPr>
            </w:pPr>
          </w:p>
          <w:p w14:paraId="0AE6BEC4" w14:textId="03DE3989" w:rsidR="00554817" w:rsidRPr="00477648" w:rsidRDefault="00554817" w:rsidP="00DA05D6">
            <w:pPr>
              <w:pStyle w:val="Prrafodelista"/>
              <w:autoSpaceDE w:val="0"/>
              <w:autoSpaceDN w:val="0"/>
              <w:adjustRightInd w:val="0"/>
              <w:spacing w:after="0" w:line="240" w:lineRule="auto"/>
              <w:ind w:left="360" w:right="74"/>
              <w:jc w:val="both"/>
              <w:rPr>
                <w:rFonts w:ascii="Times New Roman" w:eastAsia="Times New Roman" w:hAnsi="Times New Roman" w:cs="Times New Roman"/>
                <w:bCs/>
                <w:iCs/>
                <w:lang w:val="es-ES"/>
              </w:rPr>
            </w:pPr>
          </w:p>
        </w:tc>
      </w:tr>
    </w:tbl>
    <w:p w14:paraId="66DC96BB" w14:textId="77777777" w:rsidR="00381161" w:rsidRPr="00142044" w:rsidRDefault="00381161">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667954" w:rsidRPr="00B6273D" w14:paraId="79AF2503" w14:textId="77777777" w:rsidTr="00D34B55">
        <w:tc>
          <w:tcPr>
            <w:tcW w:w="9504" w:type="dxa"/>
          </w:tcPr>
          <w:p w14:paraId="378F693D" w14:textId="5D21140A" w:rsidR="00336DE7" w:rsidRDefault="00D73E6D" w:rsidP="00D5479E">
            <w:pPr>
              <w:numPr>
                <w:ilvl w:val="0"/>
                <w:numId w:val="5"/>
              </w:numPr>
              <w:spacing w:after="0" w:line="360" w:lineRule="auto"/>
              <w:ind w:left="426" w:right="136" w:hanging="426"/>
              <w:jc w:val="both"/>
              <w:rPr>
                <w:rFonts w:ascii="Times New Roman" w:hAnsi="Times New Roman" w:cs="Times New Roman"/>
                <w:b/>
              </w:rPr>
            </w:pPr>
            <w:r w:rsidRPr="00142044">
              <w:rPr>
                <w:rFonts w:ascii="Times New Roman" w:hAnsi="Times New Roman" w:cs="Times New Roman"/>
                <w:b/>
              </w:rPr>
              <w:t>M</w:t>
            </w:r>
            <w:r w:rsidR="009F3920" w:rsidRPr="00142044">
              <w:rPr>
                <w:rFonts w:ascii="Times New Roman" w:hAnsi="Times New Roman" w:cs="Times New Roman"/>
                <w:b/>
              </w:rPr>
              <w:t>etodología</w:t>
            </w:r>
            <w:r w:rsidR="006F38DB" w:rsidRPr="00142044">
              <w:rPr>
                <w:rFonts w:ascii="Times New Roman" w:hAnsi="Times New Roman" w:cs="Times New Roman"/>
                <w:b/>
              </w:rPr>
              <w:t xml:space="preserve">: </w:t>
            </w:r>
          </w:p>
          <w:p w14:paraId="590AA5DD" w14:textId="77777777" w:rsidR="00E663C1" w:rsidRPr="00142044" w:rsidRDefault="00E663C1" w:rsidP="00477648">
            <w:pPr>
              <w:spacing w:after="0" w:line="360" w:lineRule="auto"/>
              <w:ind w:left="426" w:right="136"/>
              <w:jc w:val="both"/>
              <w:rPr>
                <w:rFonts w:ascii="Times New Roman" w:hAnsi="Times New Roman" w:cs="Times New Roman"/>
                <w:b/>
              </w:rPr>
            </w:pPr>
          </w:p>
          <w:p w14:paraId="780AAF7D" w14:textId="527FC9C1" w:rsidR="00A02777" w:rsidRPr="00142044" w:rsidRDefault="000F6AE9" w:rsidP="001D5376">
            <w:pPr>
              <w:pStyle w:val="Sinespaciado"/>
              <w:numPr>
                <w:ilvl w:val="3"/>
                <w:numId w:val="14"/>
              </w:numPr>
              <w:rPr>
                <w:rFonts w:ascii="Times New Roman" w:hAnsi="Times New Roman" w:cs="Times New Roman"/>
                <w:i/>
              </w:rPr>
            </w:pPr>
            <w:r w:rsidRPr="00142044">
              <w:rPr>
                <w:rFonts w:ascii="Times New Roman" w:hAnsi="Times New Roman" w:cs="Times New Roman"/>
                <w:i/>
              </w:rPr>
              <w:t xml:space="preserve"> </w:t>
            </w:r>
            <w:r w:rsidR="00A02777" w:rsidRPr="00142044">
              <w:rPr>
                <w:rFonts w:ascii="Times New Roman" w:hAnsi="Times New Roman" w:cs="Times New Roman"/>
                <w:i/>
              </w:rPr>
              <w:t>Fase teórica</w:t>
            </w:r>
          </w:p>
          <w:p w14:paraId="0B6BC69C" w14:textId="77777777" w:rsidR="00194373" w:rsidRPr="00142044" w:rsidRDefault="00194373" w:rsidP="00194373">
            <w:pPr>
              <w:pStyle w:val="Sinespaciado"/>
              <w:ind w:left="1728"/>
              <w:rPr>
                <w:rFonts w:ascii="Times New Roman" w:hAnsi="Times New Roman" w:cs="Times New Roman"/>
                <w:i/>
              </w:rPr>
            </w:pPr>
          </w:p>
          <w:p w14:paraId="5D5EFA66" w14:textId="36303B32" w:rsidR="00403437" w:rsidRPr="00142044" w:rsidRDefault="00403437" w:rsidP="001943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 xml:space="preserve">Se revisará bibliografía y documentos técnicos o normativas, de existir, referentes a las características </w:t>
            </w:r>
            <w:r w:rsidR="00650C11">
              <w:rPr>
                <w:rFonts w:ascii="Times New Roman" w:hAnsi="Times New Roman" w:cs="Times New Roman"/>
                <w:iCs/>
              </w:rPr>
              <w:t>o</w:t>
            </w:r>
            <w:r w:rsidR="00650C11" w:rsidRPr="00142044">
              <w:rPr>
                <w:rFonts w:ascii="Times New Roman" w:hAnsi="Times New Roman" w:cs="Times New Roman"/>
                <w:iCs/>
              </w:rPr>
              <w:t xml:space="preserve"> </w:t>
            </w:r>
            <w:r w:rsidRPr="00142044">
              <w:rPr>
                <w:rFonts w:ascii="Times New Roman" w:hAnsi="Times New Roman" w:cs="Times New Roman"/>
                <w:iCs/>
              </w:rPr>
              <w:t>funcionalidades de los historiadores en procesos industriales.</w:t>
            </w:r>
          </w:p>
          <w:p w14:paraId="35108533" w14:textId="15DE7508" w:rsidR="004E20D6" w:rsidRPr="00142044" w:rsidRDefault="00DF5473" w:rsidP="00DF54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establecerán los requerimientos a cumplir por el historiador de procesos</w:t>
            </w:r>
            <w:r w:rsidR="004E20D6" w:rsidRPr="00142044">
              <w:rPr>
                <w:rFonts w:ascii="Times New Roman" w:hAnsi="Times New Roman" w:cs="Times New Roman"/>
                <w:iCs/>
              </w:rPr>
              <w:t xml:space="preserve">, a nivel de </w:t>
            </w:r>
            <w:r w:rsidR="00194373" w:rsidRPr="00142044">
              <w:rPr>
                <w:rFonts w:ascii="Times New Roman" w:hAnsi="Times New Roman" w:cs="Times New Roman"/>
                <w:iCs/>
              </w:rPr>
              <w:t>software</w:t>
            </w:r>
            <w:r w:rsidR="004E20D6" w:rsidRPr="00142044">
              <w:rPr>
                <w:rFonts w:ascii="Times New Roman" w:hAnsi="Times New Roman" w:cs="Times New Roman"/>
                <w:iCs/>
              </w:rPr>
              <w:t xml:space="preserve">, </w:t>
            </w:r>
            <w:r w:rsidR="000B23E3" w:rsidRPr="00142044">
              <w:rPr>
                <w:rFonts w:ascii="Times New Roman" w:hAnsi="Times New Roman" w:cs="Times New Roman"/>
                <w:iCs/>
              </w:rPr>
              <w:t xml:space="preserve">para </w:t>
            </w:r>
            <w:r w:rsidR="004E20D6" w:rsidRPr="00142044">
              <w:rPr>
                <w:rFonts w:ascii="Times New Roman" w:hAnsi="Times New Roman" w:cs="Times New Roman"/>
                <w:iCs/>
              </w:rPr>
              <w:t xml:space="preserve">gestionar </w:t>
            </w:r>
            <w:r w:rsidR="0000048C">
              <w:rPr>
                <w:rFonts w:ascii="Times New Roman" w:hAnsi="Times New Roman" w:cs="Times New Roman"/>
                <w:iCs/>
              </w:rPr>
              <w:t>el</w:t>
            </w:r>
            <w:r w:rsidR="004E20D6" w:rsidRPr="00142044">
              <w:rPr>
                <w:rFonts w:ascii="Times New Roman" w:hAnsi="Times New Roman" w:cs="Times New Roman"/>
                <w:iCs/>
              </w:rPr>
              <w:t xml:space="preserve"> registro y monitoreo </w:t>
            </w:r>
            <w:r w:rsidR="0000048C">
              <w:rPr>
                <w:rFonts w:ascii="Times New Roman" w:hAnsi="Times New Roman" w:cs="Times New Roman"/>
                <w:iCs/>
              </w:rPr>
              <w:t>de la</w:t>
            </w:r>
            <w:r w:rsidR="0000048C" w:rsidRPr="00142044">
              <w:rPr>
                <w:rFonts w:ascii="Times New Roman" w:hAnsi="Times New Roman" w:cs="Times New Roman"/>
                <w:iCs/>
              </w:rPr>
              <w:t xml:space="preserve"> información </w:t>
            </w:r>
            <w:r w:rsidR="004E20D6" w:rsidRPr="00142044">
              <w:rPr>
                <w:rFonts w:ascii="Times New Roman" w:hAnsi="Times New Roman" w:cs="Times New Roman"/>
                <w:iCs/>
              </w:rPr>
              <w:t xml:space="preserve">de un proceso industrial en una base de </w:t>
            </w:r>
            <w:r w:rsidR="00194373" w:rsidRPr="00142044">
              <w:rPr>
                <w:rFonts w:ascii="Times New Roman" w:hAnsi="Times New Roman" w:cs="Times New Roman"/>
                <w:iCs/>
              </w:rPr>
              <w:t>datos</w:t>
            </w:r>
            <w:r w:rsidR="004E20D6" w:rsidRPr="00142044">
              <w:rPr>
                <w:rFonts w:ascii="Times New Roman" w:hAnsi="Times New Roman" w:cs="Times New Roman"/>
                <w:iCs/>
              </w:rPr>
              <w:t>.</w:t>
            </w:r>
          </w:p>
          <w:p w14:paraId="4F59F337" w14:textId="4FBF18F4" w:rsidR="004E20D6" w:rsidRPr="00142044" w:rsidRDefault="000B23E3" w:rsidP="001943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establecerán los requerimientos de</w:t>
            </w:r>
            <w:r w:rsidR="004E20D6" w:rsidRPr="00142044">
              <w:rPr>
                <w:rFonts w:ascii="Times New Roman" w:hAnsi="Times New Roman" w:cs="Times New Roman"/>
                <w:iCs/>
              </w:rPr>
              <w:t xml:space="preserve"> las principales herramientas que un operador </w:t>
            </w:r>
            <w:r w:rsidR="00194373" w:rsidRPr="00142044">
              <w:rPr>
                <w:rFonts w:ascii="Times New Roman" w:hAnsi="Times New Roman" w:cs="Times New Roman"/>
                <w:iCs/>
              </w:rPr>
              <w:t xml:space="preserve">de procesos </w:t>
            </w:r>
            <w:r w:rsidR="004E20D6" w:rsidRPr="00142044">
              <w:rPr>
                <w:rFonts w:ascii="Times New Roman" w:hAnsi="Times New Roman" w:cs="Times New Roman"/>
                <w:iCs/>
              </w:rPr>
              <w:t>necesita</w:t>
            </w:r>
            <w:r w:rsidR="00194373" w:rsidRPr="00142044">
              <w:rPr>
                <w:rFonts w:ascii="Times New Roman" w:hAnsi="Times New Roman" w:cs="Times New Roman"/>
                <w:iCs/>
              </w:rPr>
              <w:t>,</w:t>
            </w:r>
            <w:r w:rsidR="004E20D6" w:rsidRPr="00142044">
              <w:rPr>
                <w:rFonts w:ascii="Times New Roman" w:hAnsi="Times New Roman" w:cs="Times New Roman"/>
                <w:iCs/>
              </w:rPr>
              <w:t xml:space="preserve"> de una </w:t>
            </w:r>
            <w:r w:rsidR="00194373" w:rsidRPr="00142044">
              <w:rPr>
                <w:rFonts w:ascii="Times New Roman" w:hAnsi="Times New Roman" w:cs="Times New Roman"/>
                <w:iCs/>
              </w:rPr>
              <w:t>interfaz</w:t>
            </w:r>
            <w:r w:rsidR="004E20D6" w:rsidRPr="00142044">
              <w:rPr>
                <w:rFonts w:ascii="Times New Roman" w:hAnsi="Times New Roman" w:cs="Times New Roman"/>
                <w:iCs/>
              </w:rPr>
              <w:t xml:space="preserve"> </w:t>
            </w:r>
            <w:r w:rsidR="00194373" w:rsidRPr="00142044">
              <w:rPr>
                <w:rFonts w:ascii="Times New Roman" w:hAnsi="Times New Roman" w:cs="Times New Roman"/>
                <w:iCs/>
              </w:rPr>
              <w:t xml:space="preserve">gráfica </w:t>
            </w:r>
            <w:r w:rsidR="004E20D6" w:rsidRPr="00142044">
              <w:rPr>
                <w:rFonts w:ascii="Times New Roman" w:hAnsi="Times New Roman" w:cs="Times New Roman"/>
                <w:iCs/>
              </w:rPr>
              <w:t>de usuario</w:t>
            </w:r>
            <w:r w:rsidR="00194373" w:rsidRPr="00142044">
              <w:rPr>
                <w:rFonts w:ascii="Times New Roman" w:hAnsi="Times New Roman" w:cs="Times New Roman"/>
                <w:iCs/>
              </w:rPr>
              <w:t xml:space="preserve"> (GUI), para una adecuada visualización</w:t>
            </w:r>
            <w:r w:rsidR="008D4746" w:rsidRPr="00142044">
              <w:rPr>
                <w:rFonts w:ascii="Times New Roman" w:hAnsi="Times New Roman" w:cs="Times New Roman"/>
                <w:iCs/>
              </w:rPr>
              <w:t xml:space="preserve"> </w:t>
            </w:r>
            <w:r w:rsidR="00194373" w:rsidRPr="00142044">
              <w:rPr>
                <w:rFonts w:ascii="Times New Roman" w:hAnsi="Times New Roman" w:cs="Times New Roman"/>
                <w:iCs/>
              </w:rPr>
              <w:t xml:space="preserve">de los registros </w:t>
            </w:r>
            <w:r w:rsidRPr="00142044">
              <w:rPr>
                <w:rFonts w:ascii="Times New Roman" w:hAnsi="Times New Roman" w:cs="Times New Roman"/>
                <w:iCs/>
              </w:rPr>
              <w:t>almacenados en una base de datos.</w:t>
            </w:r>
          </w:p>
          <w:p w14:paraId="4072D2AA" w14:textId="4AE9A0BD" w:rsidR="005117CB" w:rsidRPr="00142044" w:rsidRDefault="005117CB" w:rsidP="005117CB">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estudiarán las diferencias entre los dos principales tipos de bases de datos: relaciona</w:t>
            </w:r>
            <w:r w:rsidR="0000048C">
              <w:rPr>
                <w:rFonts w:ascii="Times New Roman" w:hAnsi="Times New Roman" w:cs="Times New Roman"/>
                <w:iCs/>
              </w:rPr>
              <w:t>l</w:t>
            </w:r>
            <w:r w:rsidRPr="00142044">
              <w:rPr>
                <w:rFonts w:ascii="Times New Roman" w:hAnsi="Times New Roman" w:cs="Times New Roman"/>
                <w:iCs/>
              </w:rPr>
              <w:t xml:space="preserve"> y no relacional</w:t>
            </w:r>
            <w:r w:rsidR="008D4746" w:rsidRPr="00142044">
              <w:rPr>
                <w:rFonts w:ascii="Times New Roman" w:hAnsi="Times New Roman" w:cs="Times New Roman"/>
                <w:iCs/>
              </w:rPr>
              <w:t xml:space="preserve"> con el objeto de determinar el motor más adecuado para el manejo de información dentro del historiador de procesos</w:t>
            </w:r>
            <w:r w:rsidRPr="00142044">
              <w:rPr>
                <w:rFonts w:ascii="Times New Roman" w:hAnsi="Times New Roman" w:cs="Times New Roman"/>
                <w:iCs/>
              </w:rPr>
              <w:t>.</w:t>
            </w:r>
          </w:p>
          <w:p w14:paraId="03B514CB" w14:textId="256EACF8" w:rsidR="008D4746" w:rsidRPr="00142044" w:rsidRDefault="008D4746" w:rsidP="005117CB">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 xml:space="preserve">Se seleccionará un entorno de programación basado en software libre que permita satisfacer los requerimientos </w:t>
            </w:r>
            <w:r w:rsidR="0000048C">
              <w:rPr>
                <w:rFonts w:ascii="Times New Roman" w:hAnsi="Times New Roman" w:cs="Times New Roman"/>
                <w:iCs/>
              </w:rPr>
              <w:t xml:space="preserve">para el desarrollo </w:t>
            </w:r>
            <w:r w:rsidRPr="00142044">
              <w:rPr>
                <w:rFonts w:ascii="Times New Roman" w:hAnsi="Times New Roman" w:cs="Times New Roman"/>
                <w:iCs/>
              </w:rPr>
              <w:t>de la aplicación.</w:t>
            </w:r>
          </w:p>
          <w:p w14:paraId="5BF1A0E2" w14:textId="393C234C" w:rsidR="00E663C1" w:rsidRDefault="00E663C1" w:rsidP="00371C20">
            <w:pPr>
              <w:pStyle w:val="Sinespaciado"/>
              <w:jc w:val="both"/>
              <w:rPr>
                <w:rFonts w:ascii="Times New Roman" w:hAnsi="Times New Roman" w:cs="Times New Roman"/>
                <w:iCs/>
              </w:rPr>
            </w:pPr>
          </w:p>
          <w:p w14:paraId="5322E5B0" w14:textId="77777777" w:rsidR="00371C20" w:rsidRPr="00142044" w:rsidRDefault="00371C20" w:rsidP="00371C20">
            <w:pPr>
              <w:pStyle w:val="Sinespaciado"/>
              <w:jc w:val="both"/>
              <w:rPr>
                <w:rFonts w:ascii="Times New Roman" w:hAnsi="Times New Roman" w:cs="Times New Roman"/>
                <w:iCs/>
              </w:rPr>
            </w:pPr>
          </w:p>
          <w:p w14:paraId="4CFB3ECD" w14:textId="4064E9CE"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diseño</w:t>
            </w:r>
            <w:r w:rsidR="003105EF" w:rsidRPr="00142044">
              <w:rPr>
                <w:rFonts w:ascii="Times New Roman" w:hAnsi="Times New Roman" w:cs="Times New Roman"/>
                <w:i/>
              </w:rPr>
              <w:t>, análisis o implementación metodológica</w:t>
            </w:r>
            <w:r w:rsidRPr="00142044">
              <w:rPr>
                <w:rFonts w:ascii="Times New Roman" w:hAnsi="Times New Roman" w:cs="Times New Roman"/>
                <w:i/>
              </w:rPr>
              <w:t xml:space="preserve"> </w:t>
            </w:r>
          </w:p>
          <w:p w14:paraId="7A6A5189" w14:textId="49C53233" w:rsidR="00194373" w:rsidRPr="00142044" w:rsidRDefault="00194373" w:rsidP="00194373">
            <w:pPr>
              <w:pStyle w:val="Sinespaciado"/>
              <w:ind w:left="1728"/>
              <w:rPr>
                <w:rFonts w:ascii="Times New Roman" w:hAnsi="Times New Roman" w:cs="Times New Roman"/>
                <w:i/>
              </w:rPr>
            </w:pPr>
          </w:p>
          <w:p w14:paraId="5C66C0F9" w14:textId="77D8C324" w:rsidR="00720ED6" w:rsidRDefault="005E3C4C" w:rsidP="003934F0">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 xml:space="preserve">Partiendo de los requerimientos establecidos para el historiador de procesos, </w:t>
            </w:r>
            <w:r w:rsidR="00720ED6" w:rsidRPr="00142044">
              <w:rPr>
                <w:rFonts w:ascii="Times New Roman" w:eastAsia="Times New Roman" w:hAnsi="Times New Roman" w:cs="Times New Roman"/>
                <w:bCs/>
                <w:iCs/>
                <w:lang w:val="es-ES"/>
              </w:rPr>
              <w:t>se diseñará el historiador de proceso</w:t>
            </w:r>
            <w:r w:rsidR="00720ED6">
              <w:rPr>
                <w:rFonts w:ascii="Times New Roman" w:eastAsia="Times New Roman" w:hAnsi="Times New Roman" w:cs="Times New Roman"/>
                <w:bCs/>
                <w:iCs/>
                <w:lang w:val="es-ES"/>
              </w:rPr>
              <w:t xml:space="preserve"> y sus componentes</w:t>
            </w:r>
            <w:r w:rsidR="00470853">
              <w:rPr>
                <w:rFonts w:ascii="Times New Roman" w:eastAsia="Times New Roman" w:hAnsi="Times New Roman" w:cs="Times New Roman"/>
                <w:bCs/>
                <w:iCs/>
                <w:lang w:val="es-ES"/>
              </w:rPr>
              <w:t xml:space="preserve"> previo a su implementación</w:t>
            </w:r>
            <w:r w:rsidR="00720ED6" w:rsidRPr="00142044">
              <w:rPr>
                <w:rFonts w:ascii="Times New Roman" w:eastAsia="Times New Roman" w:hAnsi="Times New Roman" w:cs="Times New Roman"/>
                <w:bCs/>
                <w:iCs/>
                <w:lang w:val="es-ES"/>
              </w:rPr>
              <w:t>.</w:t>
            </w:r>
          </w:p>
          <w:p w14:paraId="4A2B5398" w14:textId="62A8BA6E" w:rsidR="008450A8" w:rsidRPr="004D22F1" w:rsidRDefault="00AF7799" w:rsidP="003934F0">
            <w:pPr>
              <w:pStyle w:val="Sinespaciado"/>
              <w:numPr>
                <w:ilvl w:val="0"/>
                <w:numId w:val="26"/>
              </w:numPr>
              <w:jc w:val="both"/>
              <w:rPr>
                <w:rFonts w:ascii="Times New Roman" w:hAnsi="Times New Roman" w:cs="Times New Roman"/>
                <w:iCs/>
              </w:rPr>
            </w:pPr>
            <w:r w:rsidRPr="004D22F1">
              <w:rPr>
                <w:rFonts w:ascii="Times New Roman" w:hAnsi="Times New Roman" w:cs="Times New Roman"/>
                <w:iCs/>
              </w:rPr>
              <w:t>S</w:t>
            </w:r>
            <w:r w:rsidR="00DD4794" w:rsidRPr="004D22F1">
              <w:rPr>
                <w:rFonts w:ascii="Times New Roman" w:hAnsi="Times New Roman" w:cs="Times New Roman"/>
                <w:iCs/>
              </w:rPr>
              <w:t xml:space="preserve">e </w:t>
            </w:r>
            <w:r w:rsidR="00470853" w:rsidRPr="00142044">
              <w:rPr>
                <w:rFonts w:ascii="Times New Roman" w:eastAsia="Times New Roman" w:hAnsi="Times New Roman" w:cs="Times New Roman"/>
                <w:bCs/>
                <w:iCs/>
                <w:lang w:val="es-ES"/>
              </w:rPr>
              <w:t>diseñará</w:t>
            </w:r>
            <w:r w:rsidR="005E3C4C" w:rsidRPr="004D22F1">
              <w:rPr>
                <w:rFonts w:ascii="Times New Roman" w:hAnsi="Times New Roman" w:cs="Times New Roman"/>
                <w:iCs/>
              </w:rPr>
              <w:t xml:space="preserve"> una herramienta</w:t>
            </w:r>
            <w:r w:rsidR="00DD4794" w:rsidRPr="004D22F1">
              <w:rPr>
                <w:rFonts w:ascii="Times New Roman" w:hAnsi="Times New Roman" w:cs="Times New Roman"/>
                <w:iCs/>
              </w:rPr>
              <w:t xml:space="preserve"> que permita inicializar la base de datos </w:t>
            </w:r>
            <w:r w:rsidR="005E3C4C" w:rsidRPr="004D22F1">
              <w:rPr>
                <w:rFonts w:ascii="Times New Roman" w:hAnsi="Times New Roman" w:cs="Times New Roman"/>
                <w:iCs/>
              </w:rPr>
              <w:t>elegida</w:t>
            </w:r>
            <w:r w:rsidR="00DD4794" w:rsidRPr="004D22F1">
              <w:rPr>
                <w:rFonts w:ascii="Times New Roman" w:hAnsi="Times New Roman" w:cs="Times New Roman"/>
                <w:iCs/>
              </w:rPr>
              <w:t>: su configuración de acceso, seguridad y la definición</w:t>
            </w:r>
            <w:r w:rsidR="005428AD" w:rsidRPr="004D22F1">
              <w:rPr>
                <w:rFonts w:ascii="Times New Roman" w:hAnsi="Times New Roman" w:cs="Times New Roman"/>
                <w:iCs/>
              </w:rPr>
              <w:t xml:space="preserve"> del modelo de datos</w:t>
            </w:r>
            <w:r w:rsidR="00DD4794" w:rsidRPr="004D22F1">
              <w:rPr>
                <w:rFonts w:ascii="Times New Roman" w:hAnsi="Times New Roman" w:cs="Times New Roman"/>
                <w:iCs/>
              </w:rPr>
              <w:t xml:space="preserve"> </w:t>
            </w:r>
            <w:r w:rsidR="005E3C4C" w:rsidRPr="004D22F1">
              <w:rPr>
                <w:rFonts w:ascii="Times New Roman" w:hAnsi="Times New Roman" w:cs="Times New Roman"/>
                <w:iCs/>
              </w:rPr>
              <w:t>con sus respectivos atributos.</w:t>
            </w:r>
          </w:p>
          <w:p w14:paraId="141C900C" w14:textId="2184A3E0" w:rsidR="00AF7799" w:rsidRPr="00AF7799" w:rsidRDefault="00AF7799" w:rsidP="00AF7799">
            <w:pPr>
              <w:pStyle w:val="Sinespaciado"/>
              <w:numPr>
                <w:ilvl w:val="0"/>
                <w:numId w:val="26"/>
              </w:numPr>
              <w:jc w:val="both"/>
              <w:rPr>
                <w:rFonts w:ascii="Times New Roman" w:hAnsi="Times New Roman" w:cs="Times New Roman"/>
                <w:iCs/>
              </w:rPr>
            </w:pPr>
            <w:r w:rsidRPr="00AF7799">
              <w:rPr>
                <w:rFonts w:ascii="Times New Roman" w:hAnsi="Times New Roman" w:cs="Times New Roman"/>
                <w:iCs/>
              </w:rPr>
              <w:t xml:space="preserve">Se </w:t>
            </w:r>
            <w:r w:rsidR="00470853" w:rsidRPr="00142044">
              <w:rPr>
                <w:rFonts w:ascii="Times New Roman" w:eastAsia="Times New Roman" w:hAnsi="Times New Roman" w:cs="Times New Roman"/>
                <w:bCs/>
                <w:iCs/>
                <w:lang w:val="es-ES"/>
              </w:rPr>
              <w:t>diseñará</w:t>
            </w:r>
            <w:r w:rsidRPr="00AF7799">
              <w:rPr>
                <w:rFonts w:ascii="Times New Roman" w:hAnsi="Times New Roman" w:cs="Times New Roman"/>
                <w:iCs/>
              </w:rPr>
              <w:t xml:space="preserve"> una aplicación que permita establecer múltiples conexiones</w:t>
            </w:r>
            <w:r>
              <w:rPr>
                <w:rFonts w:ascii="Times New Roman" w:hAnsi="Times New Roman" w:cs="Times New Roman"/>
                <w:iCs/>
              </w:rPr>
              <w:t xml:space="preserve"> entre</w:t>
            </w:r>
            <w:r w:rsidRPr="00AF7799">
              <w:rPr>
                <w:rFonts w:ascii="Times New Roman" w:hAnsi="Times New Roman" w:cs="Times New Roman"/>
                <w:iCs/>
              </w:rPr>
              <w:t xml:space="preserve"> la base de datos </w:t>
            </w:r>
            <w:r>
              <w:rPr>
                <w:rFonts w:ascii="Times New Roman" w:hAnsi="Times New Roman" w:cs="Times New Roman"/>
                <w:iCs/>
              </w:rPr>
              <w:t xml:space="preserve">para habilitar que varios </w:t>
            </w:r>
            <w:r w:rsidRPr="00AF7799">
              <w:rPr>
                <w:rFonts w:ascii="Times New Roman" w:hAnsi="Times New Roman" w:cs="Times New Roman"/>
                <w:iCs/>
              </w:rPr>
              <w:t xml:space="preserve">dispositivos puedan </w:t>
            </w:r>
            <w:r w:rsidR="004D22F1">
              <w:rPr>
                <w:rFonts w:ascii="Times New Roman" w:hAnsi="Times New Roman" w:cs="Times New Roman"/>
                <w:iCs/>
              </w:rPr>
              <w:t xml:space="preserve">enviar información </w:t>
            </w:r>
            <w:r w:rsidRPr="00AF7799">
              <w:rPr>
                <w:rFonts w:ascii="Times New Roman" w:hAnsi="Times New Roman" w:cs="Times New Roman"/>
                <w:iCs/>
              </w:rPr>
              <w:t>en tiempo</w:t>
            </w:r>
            <w:r>
              <w:rPr>
                <w:rFonts w:ascii="Times New Roman" w:hAnsi="Times New Roman" w:cs="Times New Roman"/>
                <w:iCs/>
              </w:rPr>
              <w:t xml:space="preserve"> real </w:t>
            </w:r>
            <w:r w:rsidR="004D22F1">
              <w:rPr>
                <w:rFonts w:ascii="Times New Roman" w:hAnsi="Times New Roman" w:cs="Times New Roman"/>
                <w:iCs/>
              </w:rPr>
              <w:t>a</w:t>
            </w:r>
            <w:r w:rsidRPr="00AF7799">
              <w:rPr>
                <w:rFonts w:ascii="Times New Roman" w:hAnsi="Times New Roman" w:cs="Times New Roman"/>
                <w:iCs/>
              </w:rPr>
              <w:t xml:space="preserve"> la base de datos. </w:t>
            </w:r>
          </w:p>
          <w:p w14:paraId="3EED48B2" w14:textId="4AA42291" w:rsidR="00AF7799" w:rsidRDefault="00AF7799" w:rsidP="00AF7799">
            <w:pPr>
              <w:pStyle w:val="Sinespaciado"/>
              <w:numPr>
                <w:ilvl w:val="0"/>
                <w:numId w:val="26"/>
              </w:numPr>
              <w:jc w:val="both"/>
              <w:rPr>
                <w:rFonts w:ascii="Times New Roman" w:hAnsi="Times New Roman" w:cs="Times New Roman"/>
                <w:iCs/>
              </w:rPr>
            </w:pPr>
            <w:r w:rsidRPr="00AF7799">
              <w:rPr>
                <w:rFonts w:ascii="Times New Roman" w:hAnsi="Times New Roman" w:cs="Times New Roman"/>
                <w:iCs/>
              </w:rPr>
              <w:t xml:space="preserve">Se </w:t>
            </w:r>
            <w:r w:rsidR="00470853" w:rsidRPr="00142044">
              <w:rPr>
                <w:rFonts w:ascii="Times New Roman" w:eastAsia="Times New Roman" w:hAnsi="Times New Roman" w:cs="Times New Roman"/>
                <w:bCs/>
                <w:iCs/>
                <w:lang w:val="es-ES"/>
              </w:rPr>
              <w:t>diseñará</w:t>
            </w:r>
            <w:r w:rsidRPr="00AF7799">
              <w:rPr>
                <w:rFonts w:ascii="Times New Roman" w:hAnsi="Times New Roman" w:cs="Times New Roman"/>
                <w:iCs/>
              </w:rPr>
              <w:t xml:space="preserve"> una aplicación que permitirá la conexión a clientes para realizar consultas de información</w:t>
            </w:r>
            <w:r w:rsidR="004D22F1">
              <w:rPr>
                <w:rFonts w:ascii="Times New Roman" w:hAnsi="Times New Roman" w:cs="Times New Roman"/>
                <w:iCs/>
              </w:rPr>
              <w:t xml:space="preserve"> de los datos del historiador</w:t>
            </w:r>
            <w:r w:rsidRPr="00AF7799">
              <w:rPr>
                <w:rFonts w:ascii="Times New Roman" w:hAnsi="Times New Roman" w:cs="Times New Roman"/>
                <w:iCs/>
              </w:rPr>
              <w:t>, tanto histórica como en tiempo real.</w:t>
            </w:r>
          </w:p>
          <w:p w14:paraId="5D87E725" w14:textId="197E1214" w:rsidR="005611CF" w:rsidRPr="004D22F1" w:rsidRDefault="00470853" w:rsidP="005611CF">
            <w:pPr>
              <w:pStyle w:val="Sinespaciado"/>
              <w:numPr>
                <w:ilvl w:val="0"/>
                <w:numId w:val="26"/>
              </w:numPr>
              <w:jc w:val="both"/>
              <w:rPr>
                <w:rFonts w:ascii="Times New Roman" w:hAnsi="Times New Roman" w:cs="Times New Roman"/>
                <w:iCs/>
              </w:rPr>
            </w:pPr>
            <w:r>
              <w:rPr>
                <w:rFonts w:ascii="Times New Roman" w:hAnsi="Times New Roman" w:cs="Times New Roman"/>
                <w:iCs/>
              </w:rPr>
              <w:t xml:space="preserve">Se </w:t>
            </w:r>
            <w:r w:rsidRPr="00142044">
              <w:rPr>
                <w:rFonts w:ascii="Times New Roman" w:eastAsia="Times New Roman" w:hAnsi="Times New Roman" w:cs="Times New Roman"/>
                <w:bCs/>
                <w:iCs/>
                <w:lang w:val="es-ES"/>
              </w:rPr>
              <w:t>diseñará</w:t>
            </w:r>
            <w:r w:rsidR="005611CF" w:rsidRPr="004D22F1">
              <w:rPr>
                <w:rFonts w:ascii="Times New Roman" w:hAnsi="Times New Roman" w:cs="Times New Roman"/>
                <w:iCs/>
              </w:rPr>
              <w:t xml:space="preserve"> un</w:t>
            </w:r>
            <w:r w:rsidR="006F0397" w:rsidRPr="004D22F1">
              <w:rPr>
                <w:rFonts w:ascii="Times New Roman" w:hAnsi="Times New Roman" w:cs="Times New Roman"/>
                <w:iCs/>
              </w:rPr>
              <w:t>a</w:t>
            </w:r>
            <w:r w:rsidR="005611CF" w:rsidRPr="004D22F1">
              <w:rPr>
                <w:rFonts w:ascii="Times New Roman" w:hAnsi="Times New Roman" w:cs="Times New Roman"/>
                <w:iCs/>
              </w:rPr>
              <w:t xml:space="preserve"> </w:t>
            </w:r>
            <w:r w:rsidR="006F0397" w:rsidRPr="004D22F1">
              <w:rPr>
                <w:rFonts w:ascii="Times New Roman" w:hAnsi="Times New Roman" w:cs="Times New Roman"/>
                <w:iCs/>
              </w:rPr>
              <w:t>aplicación</w:t>
            </w:r>
            <w:r w:rsidR="0080389F" w:rsidRPr="004D22F1">
              <w:rPr>
                <w:rFonts w:ascii="Times New Roman" w:hAnsi="Times New Roman" w:cs="Times New Roman"/>
                <w:iCs/>
              </w:rPr>
              <w:t>,</w:t>
            </w:r>
            <w:r w:rsidR="005611CF" w:rsidRPr="004D22F1">
              <w:rPr>
                <w:rFonts w:ascii="Times New Roman" w:hAnsi="Times New Roman" w:cs="Times New Roman"/>
                <w:iCs/>
              </w:rPr>
              <w:t xml:space="preserve"> que proporcione una interfaz visual con las principales herramientas que un operador necesita para un adecuado monitoreo</w:t>
            </w:r>
            <w:r w:rsidR="0080389F" w:rsidRPr="004D22F1">
              <w:rPr>
                <w:rFonts w:ascii="Times New Roman" w:hAnsi="Times New Roman" w:cs="Times New Roman"/>
                <w:iCs/>
              </w:rPr>
              <w:t xml:space="preserve"> y configuración</w:t>
            </w:r>
            <w:r w:rsidR="005611CF" w:rsidRPr="004D22F1">
              <w:rPr>
                <w:rFonts w:ascii="Times New Roman" w:hAnsi="Times New Roman" w:cs="Times New Roman"/>
                <w:iCs/>
              </w:rPr>
              <w:t xml:space="preserve"> de las métricas</w:t>
            </w:r>
            <w:r w:rsidR="0080389F" w:rsidRPr="004D22F1">
              <w:rPr>
                <w:rFonts w:ascii="Times New Roman" w:hAnsi="Times New Roman" w:cs="Times New Roman"/>
                <w:iCs/>
              </w:rPr>
              <w:t xml:space="preserve"> a registrarse en el </w:t>
            </w:r>
            <w:r w:rsidR="00495A5D" w:rsidRPr="004D22F1">
              <w:rPr>
                <w:rFonts w:ascii="Times New Roman" w:hAnsi="Times New Roman" w:cs="Times New Roman"/>
                <w:iCs/>
              </w:rPr>
              <w:t>historiador de proceso</w:t>
            </w:r>
            <w:r w:rsidR="005611CF" w:rsidRPr="004D22F1">
              <w:rPr>
                <w:rFonts w:ascii="Times New Roman" w:hAnsi="Times New Roman" w:cs="Times New Roman"/>
                <w:iCs/>
              </w:rPr>
              <w:t>.</w:t>
            </w:r>
          </w:p>
          <w:p w14:paraId="07D3C9D9" w14:textId="77777777" w:rsidR="00194373" w:rsidRPr="00142044" w:rsidRDefault="00194373" w:rsidP="00194373">
            <w:pPr>
              <w:pStyle w:val="Sinespaciado"/>
              <w:ind w:left="1728"/>
              <w:rPr>
                <w:rFonts w:ascii="Times New Roman" w:hAnsi="Times New Roman" w:cs="Times New Roman"/>
                <w:i/>
              </w:rPr>
            </w:pPr>
          </w:p>
          <w:p w14:paraId="5DA529FE" w14:textId="0DAB3D58"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lastRenderedPageBreak/>
              <w:t>Fase de simulación y/o implementación</w:t>
            </w:r>
            <w:r w:rsidR="0077322C" w:rsidRPr="00142044">
              <w:rPr>
                <w:rFonts w:ascii="Times New Roman" w:hAnsi="Times New Roman" w:cs="Times New Roman"/>
                <w:i/>
              </w:rPr>
              <w:t xml:space="preserve"> (si aplica)</w:t>
            </w:r>
          </w:p>
          <w:p w14:paraId="7D5D04CC" w14:textId="748E1046" w:rsidR="005611CF" w:rsidRPr="00142044" w:rsidRDefault="005611CF" w:rsidP="005611CF">
            <w:pPr>
              <w:pStyle w:val="Sinespaciado"/>
              <w:ind w:left="1728"/>
              <w:rPr>
                <w:rFonts w:ascii="Times New Roman" w:hAnsi="Times New Roman" w:cs="Times New Roman"/>
                <w:i/>
              </w:rPr>
            </w:pPr>
          </w:p>
          <w:p w14:paraId="465FD01C" w14:textId="4A4C77DC" w:rsidR="0080389F" w:rsidRPr="00142044" w:rsidRDefault="0080389F"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 xml:space="preserve">Se implementará </w:t>
            </w:r>
            <w:r w:rsidR="007970EC" w:rsidRPr="00142044">
              <w:rPr>
                <w:rFonts w:ascii="Times New Roman" w:hAnsi="Times New Roman" w:cs="Times New Roman"/>
                <w:iCs/>
              </w:rPr>
              <w:t>una base de datos</w:t>
            </w:r>
            <w:r w:rsidRPr="00142044">
              <w:rPr>
                <w:rFonts w:ascii="Times New Roman" w:hAnsi="Times New Roman" w:cs="Times New Roman"/>
                <w:iCs/>
              </w:rPr>
              <w:t xml:space="preserve"> considerando todos los requerimientos resultantes de la fase teórica y de diseño.</w:t>
            </w:r>
          </w:p>
          <w:p w14:paraId="2A06487E" w14:textId="1BE28CAA" w:rsidR="0080389F" w:rsidRPr="00142044" w:rsidRDefault="00164392"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w:t>
            </w:r>
            <w:r w:rsidR="0080389F" w:rsidRPr="00142044">
              <w:rPr>
                <w:rFonts w:ascii="Times New Roman" w:hAnsi="Times New Roman" w:cs="Times New Roman"/>
                <w:iCs/>
              </w:rPr>
              <w:t xml:space="preserve">e implementarán </w:t>
            </w:r>
            <w:r w:rsidRPr="00142044">
              <w:rPr>
                <w:rFonts w:ascii="Times New Roman" w:hAnsi="Times New Roman" w:cs="Times New Roman"/>
                <w:iCs/>
              </w:rPr>
              <w:t>las</w:t>
            </w:r>
            <w:r w:rsidR="0080389F" w:rsidRPr="00142044">
              <w:rPr>
                <w:rFonts w:ascii="Times New Roman" w:hAnsi="Times New Roman" w:cs="Times New Roman"/>
                <w:iCs/>
              </w:rPr>
              <w:t xml:space="preserve"> aplicaci</w:t>
            </w:r>
            <w:r w:rsidRPr="00142044">
              <w:rPr>
                <w:rFonts w:ascii="Times New Roman" w:hAnsi="Times New Roman" w:cs="Times New Roman"/>
                <w:iCs/>
              </w:rPr>
              <w:t>o</w:t>
            </w:r>
            <w:r w:rsidR="0080389F" w:rsidRPr="00142044">
              <w:rPr>
                <w:rFonts w:ascii="Times New Roman" w:hAnsi="Times New Roman" w:cs="Times New Roman"/>
                <w:iCs/>
              </w:rPr>
              <w:t>n</w:t>
            </w:r>
            <w:r w:rsidRPr="00142044">
              <w:rPr>
                <w:rFonts w:ascii="Times New Roman" w:hAnsi="Times New Roman" w:cs="Times New Roman"/>
                <w:iCs/>
              </w:rPr>
              <w:t>es</w:t>
            </w:r>
            <w:r w:rsidR="0080389F" w:rsidRPr="00142044">
              <w:rPr>
                <w:rFonts w:ascii="Times New Roman" w:hAnsi="Times New Roman" w:cs="Times New Roman"/>
                <w:iCs/>
              </w:rPr>
              <w:t xml:space="preserve"> que gestion</w:t>
            </w:r>
            <w:r w:rsidR="007970EC" w:rsidRPr="00142044">
              <w:rPr>
                <w:rFonts w:ascii="Times New Roman" w:hAnsi="Times New Roman" w:cs="Times New Roman"/>
                <w:iCs/>
              </w:rPr>
              <w:t>e</w:t>
            </w:r>
            <w:r w:rsidR="0080389F" w:rsidRPr="00142044">
              <w:rPr>
                <w:rFonts w:ascii="Times New Roman" w:hAnsi="Times New Roman" w:cs="Times New Roman"/>
                <w:iCs/>
              </w:rPr>
              <w:t xml:space="preserve">n el tráfico de información tanto de entrada como de salida </w:t>
            </w:r>
            <w:r w:rsidR="00720ED6">
              <w:rPr>
                <w:rFonts w:ascii="Times New Roman" w:hAnsi="Times New Roman" w:cs="Times New Roman"/>
                <w:iCs/>
              </w:rPr>
              <w:t>ent</w:t>
            </w:r>
            <w:r w:rsidR="007970EC" w:rsidRPr="00142044">
              <w:rPr>
                <w:rFonts w:ascii="Times New Roman" w:hAnsi="Times New Roman" w:cs="Times New Roman"/>
                <w:iCs/>
              </w:rPr>
              <w:t>re el aplicativo y el motor de base de datos</w:t>
            </w:r>
            <w:r w:rsidR="00470853">
              <w:rPr>
                <w:rFonts w:ascii="Times New Roman" w:hAnsi="Times New Roman" w:cs="Times New Roman"/>
                <w:iCs/>
              </w:rPr>
              <w:t>, que fueron diseñadas en la fase previa</w:t>
            </w:r>
            <w:r w:rsidR="0080389F" w:rsidRPr="00142044">
              <w:rPr>
                <w:rFonts w:ascii="Times New Roman" w:hAnsi="Times New Roman" w:cs="Times New Roman"/>
                <w:iCs/>
              </w:rPr>
              <w:t>.</w:t>
            </w:r>
          </w:p>
          <w:p w14:paraId="0D2DF57B" w14:textId="5D3B076F" w:rsidR="00F563F8" w:rsidRPr="00142044" w:rsidRDefault="00F563F8" w:rsidP="00F563F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Se implementarán las interfaces de monitoreo y configuración de las métricas asociadas a los dispositivos conectados al historiador de procesos</w:t>
            </w:r>
            <w:r w:rsidR="00470853">
              <w:rPr>
                <w:rFonts w:ascii="Times New Roman" w:hAnsi="Times New Roman" w:cs="Times New Roman"/>
                <w:iCs/>
              </w:rPr>
              <w:t>, acorde a los lineamientos establecidos en la fase previa</w:t>
            </w:r>
            <w:r w:rsidRPr="00142044">
              <w:rPr>
                <w:rFonts w:ascii="Times New Roman" w:hAnsi="Times New Roman" w:cs="Times New Roman"/>
                <w:iCs/>
              </w:rPr>
              <w:t>.</w:t>
            </w:r>
          </w:p>
          <w:p w14:paraId="4C479FD3" w14:textId="77777777" w:rsidR="005611CF" w:rsidRPr="00142044" w:rsidRDefault="005611CF" w:rsidP="005611CF">
            <w:pPr>
              <w:pStyle w:val="Sinespaciado"/>
              <w:ind w:left="1728"/>
              <w:rPr>
                <w:rFonts w:ascii="Times New Roman" w:hAnsi="Times New Roman" w:cs="Times New Roman"/>
                <w:i/>
              </w:rPr>
            </w:pPr>
          </w:p>
          <w:p w14:paraId="2448E837" w14:textId="129AB3E3"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validación / análisis de resultados/ pruebas de funcionamiento</w:t>
            </w:r>
          </w:p>
          <w:p w14:paraId="53F3CF20" w14:textId="4B5DD94A" w:rsidR="00360658" w:rsidRPr="00142044" w:rsidRDefault="00360658" w:rsidP="00360658">
            <w:pPr>
              <w:pStyle w:val="Sinespaciado"/>
              <w:ind w:left="1728"/>
              <w:rPr>
                <w:rFonts w:ascii="Times New Roman" w:hAnsi="Times New Roman" w:cs="Times New Roman"/>
                <w:i/>
              </w:rPr>
            </w:pPr>
          </w:p>
          <w:p w14:paraId="221E9FC3" w14:textId="63EED986" w:rsidR="007155E5" w:rsidRPr="00142044" w:rsidRDefault="007155E5" w:rsidP="000B23E3">
            <w:pPr>
              <w:pStyle w:val="Sinespaciado"/>
              <w:numPr>
                <w:ilvl w:val="0"/>
                <w:numId w:val="34"/>
              </w:numPr>
              <w:jc w:val="both"/>
              <w:rPr>
                <w:rFonts w:ascii="Times New Roman" w:hAnsi="Times New Roman" w:cs="Times New Roman"/>
                <w:iCs/>
              </w:rPr>
            </w:pPr>
            <w:r w:rsidRPr="00142044">
              <w:rPr>
                <w:rFonts w:ascii="Times New Roman" w:hAnsi="Times New Roman" w:cs="Times New Roman"/>
                <w:iCs/>
              </w:rPr>
              <w:t xml:space="preserve">Se realizarán pruebas del funcionamiento </w:t>
            </w:r>
            <w:r w:rsidR="008973ED" w:rsidRPr="00142044">
              <w:rPr>
                <w:rFonts w:ascii="Times New Roman" w:hAnsi="Times New Roman" w:cs="Times New Roman"/>
                <w:iCs/>
              </w:rPr>
              <w:t>del</w:t>
            </w:r>
            <w:r w:rsidRPr="00142044">
              <w:rPr>
                <w:rFonts w:ascii="Times New Roman" w:hAnsi="Times New Roman" w:cs="Times New Roman"/>
                <w:iCs/>
              </w:rPr>
              <w:t xml:space="preserve"> </w:t>
            </w:r>
            <w:r w:rsidR="00903442">
              <w:rPr>
                <w:rFonts w:ascii="Times New Roman" w:hAnsi="Times New Roman" w:cs="Times New Roman"/>
                <w:iCs/>
              </w:rPr>
              <w:t>historiador de proceso</w:t>
            </w:r>
            <w:r w:rsidRPr="00142044">
              <w:rPr>
                <w:rFonts w:ascii="Times New Roman" w:hAnsi="Times New Roman" w:cs="Times New Roman"/>
                <w:iCs/>
              </w:rPr>
              <w:t xml:space="preserve"> implementado</w:t>
            </w:r>
            <w:r w:rsidR="008D32AF" w:rsidRPr="00142044">
              <w:rPr>
                <w:rFonts w:ascii="Times New Roman" w:hAnsi="Times New Roman" w:cs="Times New Roman"/>
                <w:iCs/>
              </w:rPr>
              <w:t>,</w:t>
            </w:r>
            <w:r w:rsidR="008973ED" w:rsidRPr="00142044">
              <w:rPr>
                <w:rFonts w:ascii="Times New Roman" w:hAnsi="Times New Roman" w:cs="Times New Roman"/>
                <w:iCs/>
              </w:rPr>
              <w:t xml:space="preserve"> emulando un proceso industrial</w:t>
            </w:r>
            <w:r w:rsidR="00CB7694" w:rsidRPr="00142044">
              <w:rPr>
                <w:rFonts w:ascii="Times New Roman" w:hAnsi="Times New Roman" w:cs="Times New Roman"/>
                <w:iCs/>
              </w:rPr>
              <w:t>,</w:t>
            </w:r>
            <w:r w:rsidR="00164392" w:rsidRPr="00142044">
              <w:rPr>
                <w:rFonts w:ascii="Times New Roman" w:hAnsi="Times New Roman" w:cs="Times New Roman"/>
                <w:iCs/>
              </w:rPr>
              <w:t xml:space="preserve"> </w:t>
            </w:r>
            <w:r w:rsidR="008973ED" w:rsidRPr="00142044">
              <w:rPr>
                <w:rFonts w:ascii="Times New Roman" w:hAnsi="Times New Roman" w:cs="Times New Roman"/>
                <w:iCs/>
              </w:rPr>
              <w:t>mismo que tiene variables asociadas cuyo monitoreo</w:t>
            </w:r>
            <w:r w:rsidR="00CB7694" w:rsidRPr="00142044">
              <w:rPr>
                <w:rFonts w:ascii="Times New Roman" w:hAnsi="Times New Roman" w:cs="Times New Roman"/>
                <w:iCs/>
              </w:rPr>
              <w:t xml:space="preserve"> e historización</w:t>
            </w:r>
            <w:r w:rsidR="008973ED" w:rsidRPr="00142044">
              <w:rPr>
                <w:rFonts w:ascii="Times New Roman" w:hAnsi="Times New Roman" w:cs="Times New Roman"/>
                <w:iCs/>
              </w:rPr>
              <w:t xml:space="preserve"> es de interés</w:t>
            </w:r>
            <w:r w:rsidRPr="00142044">
              <w:rPr>
                <w:rFonts w:ascii="Times New Roman" w:hAnsi="Times New Roman" w:cs="Times New Roman"/>
                <w:iCs/>
              </w:rPr>
              <w:t>.</w:t>
            </w:r>
          </w:p>
          <w:p w14:paraId="5FFB0564" w14:textId="5D1BCC35" w:rsidR="000B23E3" w:rsidRPr="00142044" w:rsidRDefault="000B23E3" w:rsidP="000B23E3">
            <w:pPr>
              <w:pStyle w:val="Sinespaciado"/>
              <w:numPr>
                <w:ilvl w:val="0"/>
                <w:numId w:val="34"/>
              </w:numPr>
              <w:jc w:val="both"/>
              <w:rPr>
                <w:rFonts w:ascii="Times New Roman" w:hAnsi="Times New Roman" w:cs="Times New Roman"/>
                <w:iCs/>
              </w:rPr>
            </w:pPr>
            <w:r w:rsidRPr="00142044">
              <w:rPr>
                <w:rFonts w:ascii="Times New Roman" w:hAnsi="Times New Roman" w:cs="Times New Roman"/>
                <w:iCs/>
              </w:rPr>
              <w:t xml:space="preserve">Se comparará el </w:t>
            </w:r>
            <w:r w:rsidR="00903442">
              <w:rPr>
                <w:rFonts w:ascii="Times New Roman" w:hAnsi="Times New Roman" w:cs="Times New Roman"/>
                <w:iCs/>
              </w:rPr>
              <w:t>historiador</w:t>
            </w:r>
            <w:r w:rsidR="00903442" w:rsidRPr="00142044">
              <w:rPr>
                <w:rFonts w:ascii="Times New Roman" w:hAnsi="Times New Roman" w:cs="Times New Roman"/>
                <w:iCs/>
              </w:rPr>
              <w:t xml:space="preserve"> </w:t>
            </w:r>
            <w:r w:rsidRPr="00142044">
              <w:rPr>
                <w:rFonts w:ascii="Times New Roman" w:hAnsi="Times New Roman" w:cs="Times New Roman"/>
                <w:iCs/>
              </w:rPr>
              <w:t>desarrollado con un historiador de proceso comercial para validar el cumplimiento de las funcionalidades y requerimientos mínimos que lo avalen como un software apto para su uso en entornos industriales.</w:t>
            </w:r>
          </w:p>
          <w:p w14:paraId="1C0151E3" w14:textId="77777777" w:rsidR="00137723" w:rsidRPr="00BD1726" w:rsidRDefault="00137723" w:rsidP="00667954">
            <w:pPr>
              <w:pStyle w:val="Sinespaciado"/>
              <w:spacing w:line="360" w:lineRule="auto"/>
              <w:rPr>
                <w:rFonts w:ascii="Times New Roman" w:eastAsia="Times New Roman" w:hAnsi="Times New Roman" w:cs="Times New Roman"/>
                <w:bCs/>
                <w:i/>
                <w:lang w:val="es-ES"/>
              </w:rPr>
            </w:pPr>
          </w:p>
        </w:tc>
      </w:tr>
    </w:tbl>
    <w:p w14:paraId="4F2BE318" w14:textId="77777777" w:rsidR="000F6AE9" w:rsidRPr="00142044" w:rsidRDefault="000F6AE9">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4D4910" w:rsidRPr="00B6273D" w14:paraId="44017CBE" w14:textId="77777777" w:rsidTr="0037090A">
        <w:trPr>
          <w:trHeight w:val="3676"/>
        </w:trPr>
        <w:tc>
          <w:tcPr>
            <w:tcW w:w="9504" w:type="dxa"/>
          </w:tcPr>
          <w:p w14:paraId="4D676C61" w14:textId="70CFA4DB" w:rsidR="007D406F" w:rsidRPr="00142044" w:rsidRDefault="004D4910" w:rsidP="00025001">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t xml:space="preserve">Plan de </w:t>
            </w:r>
            <w:r w:rsidR="00B52B9E" w:rsidRPr="00142044">
              <w:rPr>
                <w:rFonts w:ascii="Times New Roman" w:hAnsi="Times New Roman" w:cs="Times New Roman"/>
                <w:b/>
              </w:rPr>
              <w:t>t</w:t>
            </w:r>
            <w:r w:rsidRPr="00142044">
              <w:rPr>
                <w:rFonts w:ascii="Times New Roman" w:hAnsi="Times New Roman" w:cs="Times New Roman"/>
                <w:b/>
              </w:rPr>
              <w:t>rabajo</w:t>
            </w:r>
            <w:r w:rsidR="008A3EE5" w:rsidRPr="00142044">
              <w:rPr>
                <w:rFonts w:ascii="Times New Roman" w:hAnsi="Times New Roman" w:cs="Times New Roman"/>
                <w:b/>
              </w:rPr>
              <w:t xml:space="preserve"> </w:t>
            </w:r>
          </w:p>
          <w:p w14:paraId="13B5AFB7" w14:textId="77777777" w:rsidR="00A8237F" w:rsidRPr="00142044" w:rsidRDefault="00A8237F" w:rsidP="00A8237F">
            <w:pPr>
              <w:pStyle w:val="Sinespaciado"/>
              <w:ind w:left="351"/>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Actividades</w:t>
            </w:r>
            <w:r w:rsidR="009A256B" w:rsidRPr="00142044">
              <w:rPr>
                <w:rFonts w:ascii="Times New Roman" w:eastAsia="Times New Roman" w:hAnsi="Times New Roman" w:cs="Times New Roman"/>
                <w:b/>
                <w:bCs/>
                <w:i/>
                <w:lang w:val="es-ES"/>
              </w:rPr>
              <w:t>:</w:t>
            </w:r>
          </w:p>
          <w:p w14:paraId="3C22B73A" w14:textId="77777777" w:rsidR="00A8237F" w:rsidRPr="00142044" w:rsidRDefault="00A8237F" w:rsidP="00A8237F">
            <w:pPr>
              <w:pStyle w:val="Sinespaciado"/>
              <w:rPr>
                <w:rFonts w:ascii="Times New Roman" w:eastAsia="Times New Roman" w:hAnsi="Times New Roman" w:cs="Times New Roman"/>
                <w:bCs/>
                <w:i/>
                <w:lang w:val="es-ES"/>
              </w:rPr>
            </w:pPr>
          </w:p>
          <w:p w14:paraId="30141795" w14:textId="01D41615"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teórica</w:t>
            </w:r>
          </w:p>
          <w:p w14:paraId="405FCB31" w14:textId="3602ED0C" w:rsidR="003934F0" w:rsidRPr="00142044" w:rsidRDefault="003934F0" w:rsidP="003934F0">
            <w:pPr>
              <w:pStyle w:val="Sinespaciado"/>
              <w:ind w:left="1728"/>
              <w:rPr>
                <w:rFonts w:ascii="Times New Roman" w:hAnsi="Times New Roman" w:cs="Times New Roman"/>
                <w:iCs/>
              </w:rPr>
            </w:pPr>
          </w:p>
          <w:p w14:paraId="30BAD356" w14:textId="0FDECA69" w:rsidR="00D6236A" w:rsidRPr="00142044" w:rsidRDefault="000B23E3" w:rsidP="000B23E3">
            <w:pPr>
              <w:pStyle w:val="Sinespaciado"/>
              <w:numPr>
                <w:ilvl w:val="0"/>
                <w:numId w:val="29"/>
              </w:numPr>
              <w:ind w:left="1776"/>
              <w:jc w:val="both"/>
              <w:rPr>
                <w:rFonts w:ascii="Times New Roman" w:hAnsi="Times New Roman" w:cs="Times New Roman"/>
                <w:iCs/>
                <w:lang w:val="es-ES"/>
              </w:rPr>
            </w:pPr>
            <w:r w:rsidRPr="00142044">
              <w:rPr>
                <w:rFonts w:ascii="Times New Roman" w:eastAsia="Times New Roman" w:hAnsi="Times New Roman" w:cs="Times New Roman"/>
                <w:bCs/>
                <w:iCs/>
                <w:lang w:val="es-ES"/>
              </w:rPr>
              <w:t>Estudio del estado del arte de herramientas</w:t>
            </w:r>
            <w:r w:rsidR="00D6236A"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a nivel de software</w:t>
            </w:r>
            <w:r w:rsidR="00D6236A"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orientadas al registro de históricos </w:t>
            </w:r>
            <w:r w:rsidR="00D6236A" w:rsidRPr="00142044">
              <w:rPr>
                <w:rFonts w:ascii="Times New Roman" w:eastAsia="Times New Roman" w:hAnsi="Times New Roman" w:cs="Times New Roman"/>
                <w:bCs/>
                <w:iCs/>
                <w:lang w:val="es-ES"/>
              </w:rPr>
              <w:t>de procesos industriales.</w:t>
            </w:r>
          </w:p>
          <w:p w14:paraId="294CB276" w14:textId="7FA0DBB8" w:rsidR="003934F0"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eastAsia="Times New Roman" w:hAnsi="Times New Roman" w:cs="Times New Roman"/>
                <w:bCs/>
                <w:iCs/>
                <w:lang w:val="es-ES"/>
              </w:rPr>
              <w:t>Definición de los requerimientos de gestión de tráfico de datos en un historiador de procesos industriales.</w:t>
            </w:r>
            <w:r w:rsidR="00633D22" w:rsidRPr="00142044">
              <w:rPr>
                <w:rFonts w:ascii="Times New Roman" w:eastAsia="Times New Roman" w:hAnsi="Times New Roman" w:cs="Times New Roman"/>
                <w:bCs/>
                <w:iCs/>
                <w:lang w:val="es-ES"/>
              </w:rPr>
              <w:t xml:space="preserve"> </w:t>
            </w:r>
          </w:p>
          <w:p w14:paraId="36F3D04C" w14:textId="5D1EFE71"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Definición de los requerimientos de una interfaz visual para el control y monitoreo de los datos asociados a un historiador de procesos industriales.</w:t>
            </w:r>
          </w:p>
          <w:p w14:paraId="12665863" w14:textId="77777777"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Estudio comparativo entre bases de datos relacionales y no relacionales.</w:t>
            </w:r>
          </w:p>
          <w:p w14:paraId="49CC3B54" w14:textId="7D5A3E2B"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 xml:space="preserve">Elección de un entorno de programación de código abierto sobre el cuál se </w:t>
            </w:r>
            <w:r w:rsidR="00D07339" w:rsidRPr="00142044">
              <w:rPr>
                <w:rFonts w:ascii="Times New Roman" w:hAnsi="Times New Roman" w:cs="Times New Roman"/>
                <w:iCs/>
                <w:lang w:val="es-ES"/>
              </w:rPr>
              <w:t>implementarán el</w:t>
            </w:r>
            <w:r w:rsidRPr="00142044">
              <w:rPr>
                <w:rFonts w:ascii="Times New Roman" w:hAnsi="Times New Roman" w:cs="Times New Roman"/>
                <w:iCs/>
                <w:lang w:val="es-ES"/>
              </w:rPr>
              <w:t xml:space="preserve"> historiador de proceso definido en puntos anteriores.</w:t>
            </w:r>
          </w:p>
          <w:p w14:paraId="578A0181" w14:textId="0A0FE565" w:rsidR="003934F0" w:rsidRPr="00142044" w:rsidRDefault="003934F0" w:rsidP="003934F0">
            <w:pPr>
              <w:pStyle w:val="Sinespaciado"/>
              <w:ind w:left="1728"/>
              <w:rPr>
                <w:rFonts w:ascii="Times New Roman" w:hAnsi="Times New Roman" w:cs="Times New Roman"/>
                <w:iCs/>
              </w:rPr>
            </w:pPr>
          </w:p>
          <w:p w14:paraId="0DD981C7" w14:textId="6CCD5D22"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 xml:space="preserve">Fase de diseño, análisis o implementación metodológica </w:t>
            </w:r>
          </w:p>
          <w:p w14:paraId="1D7AE48E" w14:textId="0E9ED12A" w:rsidR="00633D22" w:rsidRPr="00142044" w:rsidRDefault="00633D22" w:rsidP="00633D22">
            <w:pPr>
              <w:pStyle w:val="Sinespaciado"/>
              <w:ind w:left="1728"/>
              <w:rPr>
                <w:rFonts w:ascii="Times New Roman" w:hAnsi="Times New Roman" w:cs="Times New Roman"/>
                <w:iCs/>
              </w:rPr>
            </w:pPr>
          </w:p>
          <w:p w14:paraId="69AA71A4" w14:textId="0CFA0B49" w:rsidR="00B063DB" w:rsidRDefault="00B063DB" w:rsidP="00633D22">
            <w:pPr>
              <w:pStyle w:val="Sinespaciado"/>
              <w:numPr>
                <w:ilvl w:val="1"/>
                <w:numId w:val="32"/>
              </w:numPr>
              <w:jc w:val="both"/>
              <w:rPr>
                <w:ins w:id="0" w:author="CHRISTOPHER ALEXIS CASTRO GARCES" w:date="2021-09-08T00:05:00Z"/>
                <w:rFonts w:ascii="Times New Roman" w:eastAsia="Times New Roman" w:hAnsi="Times New Roman" w:cs="Times New Roman"/>
                <w:bCs/>
                <w:iCs/>
                <w:lang w:val="es-ES"/>
              </w:rPr>
            </w:pPr>
            <w:ins w:id="1" w:author="CHRISTOPHER ALEXIS CASTRO GARCES" w:date="2021-09-08T00:05:00Z">
              <w:r>
                <w:rPr>
                  <w:rFonts w:ascii="Times New Roman" w:eastAsia="Times New Roman" w:hAnsi="Times New Roman" w:cs="Times New Roman"/>
                  <w:bCs/>
                  <w:iCs/>
                  <w:lang w:val="es-ES"/>
                </w:rPr>
                <w:t xml:space="preserve">Diseño de los componentes </w:t>
              </w:r>
            </w:ins>
            <w:ins w:id="2" w:author="CHRISTOPHER ALEXIS CASTRO GARCES" w:date="2021-09-08T00:48:00Z">
              <w:r w:rsidR="008678F0">
                <w:rPr>
                  <w:rFonts w:ascii="Times New Roman" w:eastAsia="Times New Roman" w:hAnsi="Times New Roman" w:cs="Times New Roman"/>
                  <w:bCs/>
                  <w:iCs/>
                  <w:lang w:val="es-ES"/>
                </w:rPr>
                <w:t xml:space="preserve">de software </w:t>
              </w:r>
            </w:ins>
            <w:ins w:id="3" w:author="CHRISTOPHER ALEXIS CASTRO GARCES" w:date="2021-09-08T00:05:00Z">
              <w:r>
                <w:rPr>
                  <w:rFonts w:ascii="Times New Roman" w:eastAsia="Times New Roman" w:hAnsi="Times New Roman" w:cs="Times New Roman"/>
                  <w:bCs/>
                  <w:iCs/>
                  <w:lang w:val="es-ES"/>
                </w:rPr>
                <w:t>que conforma</w:t>
              </w:r>
            </w:ins>
            <w:ins w:id="4" w:author="CHRISTOPHER ALEXIS CASTRO GARCES" w:date="2021-09-08T00:06:00Z">
              <w:r>
                <w:rPr>
                  <w:rFonts w:ascii="Times New Roman" w:eastAsia="Times New Roman" w:hAnsi="Times New Roman" w:cs="Times New Roman"/>
                  <w:bCs/>
                  <w:iCs/>
                  <w:lang w:val="es-ES"/>
                </w:rPr>
                <w:t>rán</w:t>
              </w:r>
            </w:ins>
            <w:ins w:id="5" w:author="CHRISTOPHER ALEXIS CASTRO GARCES" w:date="2021-09-08T00:05:00Z">
              <w:r>
                <w:rPr>
                  <w:rFonts w:ascii="Times New Roman" w:eastAsia="Times New Roman" w:hAnsi="Times New Roman" w:cs="Times New Roman"/>
                  <w:bCs/>
                  <w:iCs/>
                  <w:lang w:val="es-ES"/>
                </w:rPr>
                <w:t xml:space="preserve"> </w:t>
              </w:r>
            </w:ins>
            <w:ins w:id="6" w:author="CHRISTOPHER ALEXIS CASTRO GARCES" w:date="2021-09-08T00:06:00Z">
              <w:r>
                <w:rPr>
                  <w:rFonts w:ascii="Times New Roman" w:eastAsia="Times New Roman" w:hAnsi="Times New Roman" w:cs="Times New Roman"/>
                  <w:bCs/>
                  <w:iCs/>
                  <w:lang w:val="es-ES"/>
                </w:rPr>
                <w:t>e</w:t>
              </w:r>
            </w:ins>
            <w:ins w:id="7" w:author="CHRISTOPHER ALEXIS CASTRO GARCES" w:date="2021-09-08T00:05:00Z">
              <w:r>
                <w:rPr>
                  <w:rFonts w:ascii="Times New Roman" w:eastAsia="Times New Roman" w:hAnsi="Times New Roman" w:cs="Times New Roman"/>
                  <w:bCs/>
                  <w:iCs/>
                  <w:lang w:val="es-ES"/>
                </w:rPr>
                <w:t>l historiador de proceso</w:t>
              </w:r>
            </w:ins>
            <w:ins w:id="8" w:author="CHRISTOPHER ALEXIS CASTRO GARCES" w:date="2021-09-08T00:32:00Z">
              <w:r w:rsidR="00913A19">
                <w:rPr>
                  <w:rFonts w:ascii="Times New Roman" w:eastAsia="Times New Roman" w:hAnsi="Times New Roman" w:cs="Times New Roman"/>
                  <w:bCs/>
                  <w:iCs/>
                  <w:lang w:val="es-ES"/>
                </w:rPr>
                <w:t>.</w:t>
              </w:r>
            </w:ins>
          </w:p>
          <w:p w14:paraId="18E5390A" w14:textId="040E1029"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Diseño de un script </w:t>
            </w:r>
            <w:r w:rsidR="00B72E89" w:rsidRPr="00142044">
              <w:rPr>
                <w:rFonts w:ascii="Times New Roman" w:eastAsia="Times New Roman" w:hAnsi="Times New Roman" w:cs="Times New Roman"/>
                <w:bCs/>
                <w:iCs/>
                <w:lang w:val="es-ES"/>
              </w:rPr>
              <w:t>[</w:t>
            </w:r>
            <w:r w:rsidR="0043010C">
              <w:rPr>
                <w:rFonts w:ascii="Times New Roman" w:eastAsia="Times New Roman" w:hAnsi="Times New Roman" w:cs="Times New Roman"/>
                <w:bCs/>
                <w:iCs/>
                <w:lang w:val="es-ES"/>
              </w:rPr>
              <w:t>6</w:t>
            </w:r>
            <w:r w:rsidR="00B72E89" w:rsidRPr="00142044">
              <w:rPr>
                <w:rFonts w:ascii="Times New Roman" w:eastAsia="Times New Roman" w:hAnsi="Times New Roman" w:cs="Times New Roman"/>
                <w:bCs/>
                <w:iCs/>
                <w:lang w:val="es-ES"/>
              </w:rPr>
              <w:t xml:space="preserve">] </w:t>
            </w:r>
            <w:r w:rsidRPr="00142044">
              <w:rPr>
                <w:rFonts w:ascii="Times New Roman" w:eastAsia="Times New Roman" w:hAnsi="Times New Roman" w:cs="Times New Roman"/>
                <w:bCs/>
                <w:iCs/>
                <w:lang w:val="es-ES"/>
              </w:rPr>
              <w:t>que permita inicializar y configurar</w:t>
            </w:r>
            <w:ins w:id="9" w:author="CHRISTOPHER ALEXIS CASTRO GARCES" w:date="2021-09-08T00:08:00Z">
              <w:r w:rsidR="00B063DB">
                <w:rPr>
                  <w:rFonts w:ascii="Times New Roman" w:eastAsia="Times New Roman" w:hAnsi="Times New Roman" w:cs="Times New Roman"/>
                  <w:bCs/>
                  <w:iCs/>
                  <w:lang w:val="es-ES"/>
                </w:rPr>
                <w:t xml:space="preserve"> el modelo de </w:t>
              </w:r>
            </w:ins>
            <w:ins w:id="10" w:author="CHRISTOPHER ALEXIS CASTRO GARCES" w:date="2021-09-08T00:18:00Z">
              <w:r w:rsidR="002259CB">
                <w:rPr>
                  <w:rFonts w:ascii="Times New Roman" w:eastAsia="Times New Roman" w:hAnsi="Times New Roman" w:cs="Times New Roman"/>
                  <w:bCs/>
                  <w:iCs/>
                  <w:lang w:val="es-ES"/>
                </w:rPr>
                <w:t>datos del</w:t>
              </w:r>
            </w:ins>
            <w:ins w:id="11" w:author="CHRISTOPHER ALEXIS CASTRO GARCES" w:date="2021-09-08T00:08:00Z">
              <w:r w:rsidR="00B063DB">
                <w:rPr>
                  <w:rFonts w:ascii="Times New Roman" w:eastAsia="Times New Roman" w:hAnsi="Times New Roman" w:cs="Times New Roman"/>
                  <w:bCs/>
                  <w:iCs/>
                  <w:lang w:val="es-ES"/>
                </w:rPr>
                <w:t xml:space="preserve"> historiador de proceso en</w:t>
              </w:r>
            </w:ins>
            <w:r w:rsidRPr="00142044">
              <w:rPr>
                <w:rFonts w:ascii="Times New Roman" w:eastAsia="Times New Roman" w:hAnsi="Times New Roman" w:cs="Times New Roman"/>
                <w:bCs/>
                <w:iCs/>
                <w:lang w:val="es-ES"/>
              </w:rPr>
              <w:t xml:space="preserve"> una base de datos</w:t>
            </w:r>
            <w:del w:id="12" w:author="CHRISTOPHER ALEXIS CASTRO GARCES" w:date="2021-09-08T00:35:00Z">
              <w:r w:rsidRPr="00142044" w:rsidDel="00913A19">
                <w:rPr>
                  <w:rFonts w:ascii="Times New Roman" w:eastAsia="Times New Roman" w:hAnsi="Times New Roman" w:cs="Times New Roman"/>
                  <w:bCs/>
                  <w:iCs/>
                  <w:lang w:val="es-ES"/>
                </w:rPr>
                <w:delText xml:space="preserve"> relacional</w:delText>
              </w:r>
            </w:del>
            <w:r w:rsidRPr="00142044">
              <w:rPr>
                <w:rFonts w:ascii="Times New Roman" w:eastAsia="Times New Roman" w:hAnsi="Times New Roman" w:cs="Times New Roman"/>
                <w:bCs/>
                <w:iCs/>
                <w:lang w:val="es-ES"/>
              </w:rPr>
              <w:t>.</w:t>
            </w:r>
          </w:p>
          <w:p w14:paraId="2CCA0209" w14:textId="1CC25BBF"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Diseño de un servidor de aplicación que </w:t>
            </w:r>
            <w:r w:rsidR="00D6236A" w:rsidRPr="00142044">
              <w:rPr>
                <w:rFonts w:ascii="Times New Roman" w:eastAsia="Times New Roman" w:hAnsi="Times New Roman" w:cs="Times New Roman"/>
                <w:bCs/>
                <w:iCs/>
                <w:lang w:val="es-ES"/>
              </w:rPr>
              <w:t>permita</w:t>
            </w:r>
            <w:ins w:id="13" w:author="CHRISTOPHER ALEXIS CASTRO GARCES" w:date="2021-09-08T00:19:00Z">
              <w:r w:rsidR="002259CB">
                <w:rPr>
                  <w:rFonts w:ascii="Times New Roman" w:eastAsia="Times New Roman" w:hAnsi="Times New Roman" w:cs="Times New Roman"/>
                  <w:bCs/>
                  <w:iCs/>
                  <w:lang w:val="es-ES"/>
                </w:rPr>
                <w:t xml:space="preserve"> </w:t>
              </w:r>
            </w:ins>
            <w:ins w:id="14" w:author="CHRISTOPHER ALEXIS CASTRO GARCES" w:date="2021-09-08T00:20:00Z">
              <w:r w:rsidR="002259CB">
                <w:rPr>
                  <w:rFonts w:ascii="Times New Roman" w:eastAsia="Times New Roman" w:hAnsi="Times New Roman" w:cs="Times New Roman"/>
                  <w:bCs/>
                  <w:iCs/>
                  <w:lang w:val="es-ES"/>
                </w:rPr>
                <w:t>a</w:t>
              </w:r>
            </w:ins>
            <w:ins w:id="15" w:author="CHRISTOPHER ALEXIS CASTRO GARCES" w:date="2021-09-08T00:19:00Z">
              <w:r w:rsidR="002259CB">
                <w:rPr>
                  <w:rFonts w:ascii="Times New Roman" w:eastAsia="Times New Roman" w:hAnsi="Times New Roman" w:cs="Times New Roman"/>
                  <w:bCs/>
                  <w:iCs/>
                  <w:lang w:val="es-ES"/>
                </w:rPr>
                <w:t xml:space="preserve"> varios dispositivos</w:t>
              </w:r>
            </w:ins>
            <w:r w:rsidR="00D6236A" w:rsidRPr="00142044">
              <w:rPr>
                <w:rFonts w:ascii="Times New Roman" w:eastAsia="Times New Roman" w:hAnsi="Times New Roman" w:cs="Times New Roman"/>
                <w:bCs/>
                <w:iCs/>
                <w:lang w:val="es-ES"/>
              </w:rPr>
              <w:t xml:space="preserve"> insertar información</w:t>
            </w:r>
            <w:ins w:id="16" w:author="CHRISTOPHER ALEXIS CASTRO GARCES" w:date="2021-09-08T00:49:00Z">
              <w:r w:rsidR="008678F0">
                <w:rPr>
                  <w:rFonts w:ascii="Times New Roman" w:eastAsia="Times New Roman" w:hAnsi="Times New Roman" w:cs="Times New Roman"/>
                  <w:bCs/>
                  <w:iCs/>
                  <w:lang w:val="es-ES"/>
                </w:rPr>
                <w:t xml:space="preserve"> </w:t>
              </w:r>
              <w:r w:rsidR="008678F0">
                <w:rPr>
                  <w:rFonts w:ascii="Times New Roman" w:eastAsia="Times New Roman" w:hAnsi="Times New Roman" w:cs="Times New Roman"/>
                  <w:bCs/>
                  <w:iCs/>
                  <w:lang w:val="es-ES"/>
                </w:rPr>
                <w:t>en tiempo real</w:t>
              </w:r>
            </w:ins>
            <w:r w:rsidR="00D6236A" w:rsidRPr="00142044">
              <w:rPr>
                <w:rFonts w:ascii="Times New Roman" w:eastAsia="Times New Roman" w:hAnsi="Times New Roman" w:cs="Times New Roman"/>
                <w:bCs/>
                <w:iCs/>
                <w:lang w:val="es-ES"/>
              </w:rPr>
              <w:t xml:space="preserve"> a la base de datos </w:t>
            </w:r>
            <w:del w:id="17" w:author="CHRISTOPHER ALEXIS CASTRO GARCES" w:date="2021-09-08T00:20:00Z">
              <w:r w:rsidR="00D6236A" w:rsidRPr="00142044" w:rsidDel="002259CB">
                <w:rPr>
                  <w:rFonts w:ascii="Times New Roman" w:eastAsia="Times New Roman" w:hAnsi="Times New Roman" w:cs="Times New Roman"/>
                  <w:bCs/>
                  <w:iCs/>
                  <w:lang w:val="es-ES"/>
                </w:rPr>
                <w:delText xml:space="preserve">utilizando </w:delText>
              </w:r>
              <w:r w:rsidR="00D07339" w:rsidRPr="00142044" w:rsidDel="002259CB">
                <w:rPr>
                  <w:rFonts w:ascii="Times New Roman" w:eastAsia="Times New Roman" w:hAnsi="Times New Roman" w:cs="Times New Roman"/>
                  <w:bCs/>
                  <w:iCs/>
                  <w:lang w:val="es-ES"/>
                </w:rPr>
                <w:delText>protocolos de comunicación comunes en un entorno industrial</w:delText>
              </w:r>
            </w:del>
            <w:r w:rsidR="00D07339" w:rsidRPr="00142044">
              <w:rPr>
                <w:rFonts w:ascii="Times New Roman" w:eastAsia="Times New Roman" w:hAnsi="Times New Roman" w:cs="Times New Roman"/>
                <w:bCs/>
                <w:iCs/>
                <w:lang w:val="es-ES"/>
              </w:rPr>
              <w:t>.</w:t>
            </w:r>
          </w:p>
          <w:p w14:paraId="5CBCDF18" w14:textId="41668E2F" w:rsidR="00633D22" w:rsidRPr="00142044" w:rsidDel="006C2B73" w:rsidRDefault="00633D22" w:rsidP="00633D22">
            <w:pPr>
              <w:pStyle w:val="Sinespaciado"/>
              <w:numPr>
                <w:ilvl w:val="1"/>
                <w:numId w:val="32"/>
              </w:numPr>
              <w:jc w:val="both"/>
              <w:rPr>
                <w:del w:id="18" w:author="CHRISTOPHER ALEXIS CASTRO GARCES" w:date="2021-09-08T00:21:00Z"/>
                <w:rFonts w:ascii="Times New Roman" w:eastAsia="Times New Roman" w:hAnsi="Times New Roman" w:cs="Times New Roman"/>
                <w:bCs/>
                <w:iCs/>
                <w:lang w:val="es-ES"/>
              </w:rPr>
            </w:pPr>
            <w:del w:id="19" w:author="CHRISTOPHER ALEXIS CASTRO GARCES" w:date="2021-09-08T00:21:00Z">
              <w:r w:rsidRPr="00142044" w:rsidDel="006C2B73">
                <w:rPr>
                  <w:rFonts w:ascii="Times New Roman" w:eastAsia="Times New Roman" w:hAnsi="Times New Roman" w:cs="Times New Roman"/>
                  <w:bCs/>
                  <w:iCs/>
                  <w:lang w:val="es-ES"/>
                </w:rPr>
                <w:delText>Diseño de una interfaz de usuario para la configuración de las métricas asociadas a los diferentes clientes conectados al aplicativo.</w:delText>
              </w:r>
            </w:del>
          </w:p>
          <w:p w14:paraId="54C79507" w14:textId="6F50F17A"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 servidor de aplicación que permita</w:t>
            </w:r>
            <w:ins w:id="20" w:author="CHRISTOPHER ALEXIS CASTRO GARCES" w:date="2021-09-08T00:31:00Z">
              <w:r w:rsidR="00913A19">
                <w:rPr>
                  <w:rFonts w:ascii="Times New Roman" w:eastAsia="Times New Roman" w:hAnsi="Times New Roman" w:cs="Times New Roman"/>
                  <w:bCs/>
                  <w:iCs/>
                  <w:lang w:val="es-ES"/>
                </w:rPr>
                <w:t xml:space="preserve"> a clientes</w:t>
              </w:r>
            </w:ins>
            <w:r w:rsidR="00D07339" w:rsidRPr="00142044">
              <w:rPr>
                <w:rFonts w:ascii="Times New Roman" w:eastAsia="Times New Roman" w:hAnsi="Times New Roman" w:cs="Times New Roman"/>
                <w:bCs/>
                <w:iCs/>
                <w:lang w:val="es-ES"/>
              </w:rPr>
              <w:t xml:space="preserve"> </w:t>
            </w:r>
            <w:r w:rsidRPr="00142044">
              <w:rPr>
                <w:rFonts w:ascii="Times New Roman" w:eastAsia="Times New Roman" w:hAnsi="Times New Roman" w:cs="Times New Roman"/>
                <w:bCs/>
                <w:iCs/>
                <w:lang w:val="es-ES"/>
              </w:rPr>
              <w:t xml:space="preserve">realizar consultas </w:t>
            </w:r>
            <w:del w:id="21" w:author="CHRISTOPHER ALEXIS CASTRO GARCES" w:date="2021-09-08T00:30:00Z">
              <w:r w:rsidRPr="00142044" w:rsidDel="006C2B73">
                <w:rPr>
                  <w:rFonts w:ascii="Times New Roman" w:eastAsia="Times New Roman" w:hAnsi="Times New Roman" w:cs="Times New Roman"/>
                  <w:bCs/>
                  <w:iCs/>
                  <w:lang w:val="es-ES"/>
                </w:rPr>
                <w:delText xml:space="preserve">a una base de </w:delText>
              </w:r>
              <w:r w:rsidR="00D07339" w:rsidRPr="00142044" w:rsidDel="006C2B73">
                <w:rPr>
                  <w:rFonts w:ascii="Times New Roman" w:eastAsia="Times New Roman" w:hAnsi="Times New Roman" w:cs="Times New Roman"/>
                  <w:bCs/>
                  <w:iCs/>
                  <w:lang w:val="es-ES"/>
                </w:rPr>
                <w:delText>datos</w:delText>
              </w:r>
            </w:del>
            <w:ins w:id="22" w:author="CHRISTOPHER ALEXIS CASTRO GARCES" w:date="2021-09-08T00:31:00Z">
              <w:r w:rsidR="00913A19">
                <w:rPr>
                  <w:rFonts w:ascii="Times New Roman" w:eastAsia="Times New Roman" w:hAnsi="Times New Roman" w:cs="Times New Roman"/>
                  <w:bCs/>
                  <w:iCs/>
                  <w:lang w:val="es-ES"/>
                </w:rPr>
                <w:t>a los</w:t>
              </w:r>
            </w:ins>
            <w:ins w:id="23" w:author="CHRISTOPHER ALEXIS CASTRO GARCES" w:date="2021-09-08T00:30:00Z">
              <w:r w:rsidR="006C2B73">
                <w:rPr>
                  <w:rFonts w:ascii="Times New Roman" w:eastAsia="Times New Roman" w:hAnsi="Times New Roman" w:cs="Times New Roman"/>
                  <w:bCs/>
                  <w:iCs/>
                  <w:lang w:val="es-ES"/>
                </w:rPr>
                <w:t xml:space="preserve"> registros históricos y en tiempo real del historiador de proceso</w:t>
              </w:r>
            </w:ins>
            <w:r w:rsidR="00D07339" w:rsidRPr="00142044">
              <w:rPr>
                <w:rFonts w:ascii="Times New Roman" w:eastAsia="Times New Roman" w:hAnsi="Times New Roman" w:cs="Times New Roman"/>
                <w:bCs/>
                <w:iCs/>
                <w:lang w:val="es-ES"/>
              </w:rPr>
              <w:t>.</w:t>
            </w:r>
          </w:p>
          <w:p w14:paraId="07AD0A4F" w14:textId="2CCE1C57"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una interfaz de usuario para la visualización de los datos históricos y en tiempo real de los clientes conectados y sus métricas asociadas.</w:t>
            </w:r>
          </w:p>
          <w:p w14:paraId="7DCAE6DC" w14:textId="6C07855F" w:rsidR="00633D22" w:rsidRPr="00142044" w:rsidRDefault="00633D22" w:rsidP="00633D22">
            <w:pPr>
              <w:pStyle w:val="Sinespaciado"/>
              <w:ind w:left="1728"/>
              <w:rPr>
                <w:rFonts w:ascii="Times New Roman" w:hAnsi="Times New Roman" w:cs="Times New Roman"/>
                <w:iCs/>
                <w:lang w:val="es-ES"/>
              </w:rPr>
            </w:pPr>
          </w:p>
          <w:p w14:paraId="6C54702E" w14:textId="05F6EE44"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lastRenderedPageBreak/>
              <w:t>Fase de simulación y/o implementación (si aplica)</w:t>
            </w:r>
          </w:p>
          <w:p w14:paraId="6D1F5096" w14:textId="656378EF" w:rsidR="00633D22" w:rsidRPr="00142044" w:rsidRDefault="00633D22" w:rsidP="00633D22">
            <w:pPr>
              <w:pStyle w:val="Sinespaciado"/>
              <w:ind w:left="1728"/>
              <w:rPr>
                <w:rFonts w:ascii="Times New Roman" w:hAnsi="Times New Roman" w:cs="Times New Roman"/>
                <w:i/>
              </w:rPr>
            </w:pPr>
          </w:p>
          <w:p w14:paraId="365765F9" w14:textId="13D475F8" w:rsidR="00633D22" w:rsidRPr="00142044" w:rsidRDefault="00633D22"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w:t>
            </w:r>
            <w:r w:rsidR="007970EC" w:rsidRPr="00142044">
              <w:rPr>
                <w:rFonts w:ascii="Times New Roman" w:eastAsia="Times New Roman" w:hAnsi="Times New Roman" w:cs="Times New Roman"/>
                <w:bCs/>
                <w:iCs/>
                <w:lang w:val="es-ES"/>
              </w:rPr>
              <w:t>una base de datos</w:t>
            </w:r>
            <w:r w:rsidRPr="00142044">
              <w:rPr>
                <w:rFonts w:ascii="Times New Roman" w:eastAsia="Times New Roman" w:hAnsi="Times New Roman" w:cs="Times New Roman"/>
                <w:bCs/>
                <w:iCs/>
                <w:lang w:val="es-ES"/>
              </w:rPr>
              <w:t>.</w:t>
            </w:r>
          </w:p>
          <w:p w14:paraId="40F58014" w14:textId="7A590829" w:rsidR="00D07339" w:rsidRPr="00142044" w:rsidRDefault="007970EC"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aplicativo encargado de gestionar el tráfico de información de entrada y salida a la base de datos.</w:t>
            </w:r>
          </w:p>
          <w:p w14:paraId="449AFFD6" w14:textId="7338251F" w:rsidR="007970EC" w:rsidRPr="00142044" w:rsidDel="00913A19" w:rsidRDefault="007970EC" w:rsidP="00633D22">
            <w:pPr>
              <w:pStyle w:val="Sinespaciado"/>
              <w:numPr>
                <w:ilvl w:val="1"/>
                <w:numId w:val="33"/>
              </w:numPr>
              <w:jc w:val="both"/>
              <w:rPr>
                <w:del w:id="24" w:author="CHRISTOPHER ALEXIS CASTRO GARCES" w:date="2021-09-08T00:36:00Z"/>
                <w:rFonts w:ascii="Times New Roman" w:eastAsia="Times New Roman" w:hAnsi="Times New Roman" w:cs="Times New Roman"/>
                <w:bCs/>
                <w:iCs/>
                <w:lang w:val="es-ES"/>
              </w:rPr>
            </w:pPr>
            <w:del w:id="25" w:author="CHRISTOPHER ALEXIS CASTRO GARCES" w:date="2021-09-08T00:36:00Z">
              <w:r w:rsidRPr="00142044" w:rsidDel="00913A19">
                <w:rPr>
                  <w:rFonts w:ascii="Times New Roman" w:eastAsia="Times New Roman" w:hAnsi="Times New Roman" w:cs="Times New Roman"/>
                  <w:bCs/>
                  <w:iCs/>
                  <w:lang w:val="es-ES"/>
                </w:rPr>
                <w:delText>Implementación de un módulo de comunicaciones</w:delText>
              </w:r>
              <w:r w:rsidR="00F563F8" w:rsidRPr="00142044" w:rsidDel="00913A19">
                <w:rPr>
                  <w:rFonts w:ascii="Times New Roman" w:eastAsia="Times New Roman" w:hAnsi="Times New Roman" w:cs="Times New Roman"/>
                  <w:bCs/>
                  <w:iCs/>
                  <w:lang w:val="es-ES"/>
                </w:rPr>
                <w:delText xml:space="preserve"> que, utilizando protocolos comunes a nivel industrial, facilite el acceso a diferentes clientes que deseen hacer uso del aplicativo.</w:delText>
              </w:r>
            </w:del>
          </w:p>
          <w:p w14:paraId="70AFEA72" w14:textId="3F9645ED" w:rsidR="00633D22" w:rsidRPr="00142044" w:rsidRDefault="00633D22"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cliente que, mediante una interfaz visual, permite la visualización de los registros históricos y en tiempo real de la información asociada al</w:t>
            </w:r>
            <w:r w:rsidR="00D92DE9" w:rsidRPr="00142044">
              <w:rPr>
                <w:rFonts w:ascii="Times New Roman" w:eastAsia="Times New Roman" w:hAnsi="Times New Roman" w:cs="Times New Roman"/>
                <w:bCs/>
                <w:iCs/>
                <w:lang w:val="es-ES"/>
              </w:rPr>
              <w:t xml:space="preserve"> tráfico de datos de salida</w:t>
            </w:r>
            <w:r w:rsidRPr="00142044">
              <w:rPr>
                <w:rFonts w:ascii="Times New Roman" w:eastAsia="Times New Roman" w:hAnsi="Times New Roman" w:cs="Times New Roman"/>
                <w:bCs/>
                <w:iCs/>
                <w:lang w:val="es-ES"/>
              </w:rPr>
              <w:t xml:space="preserve"> aplicativo.</w:t>
            </w:r>
          </w:p>
          <w:p w14:paraId="6A3F83B7" w14:textId="0BACB606" w:rsidR="00D92DE9" w:rsidRPr="00142044" w:rsidRDefault="00D92DE9"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una interfaz visual de configuración que permita gestionar el tráfico de datos de entrada al aplicativo utilizando protocolos </w:t>
            </w:r>
            <w:r w:rsidR="00D07339" w:rsidRPr="00142044">
              <w:rPr>
                <w:rFonts w:ascii="Times New Roman" w:eastAsia="Times New Roman" w:hAnsi="Times New Roman" w:cs="Times New Roman"/>
                <w:bCs/>
                <w:iCs/>
                <w:lang w:val="es-ES"/>
              </w:rPr>
              <w:t>de comunicación industrial</w:t>
            </w:r>
            <w:r w:rsidRPr="00142044">
              <w:rPr>
                <w:rFonts w:ascii="Times New Roman" w:eastAsia="Times New Roman" w:hAnsi="Times New Roman" w:cs="Times New Roman"/>
                <w:bCs/>
                <w:iCs/>
                <w:lang w:val="es-ES"/>
              </w:rPr>
              <w:t xml:space="preserve"> hacia una base de datos.</w:t>
            </w:r>
          </w:p>
          <w:p w14:paraId="7E607A16" w14:textId="77777777"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de validación / análisis de resultados/ pruebas de funcionamiento</w:t>
            </w:r>
          </w:p>
          <w:p w14:paraId="29161C5D" w14:textId="77777777" w:rsidR="004C0791" w:rsidRPr="00142044" w:rsidRDefault="004C0791" w:rsidP="00D92DE9">
            <w:pPr>
              <w:pStyle w:val="Sinespaciado"/>
              <w:jc w:val="both"/>
              <w:rPr>
                <w:rFonts w:ascii="Times New Roman" w:eastAsia="Times New Roman" w:hAnsi="Times New Roman" w:cs="Times New Roman"/>
                <w:bCs/>
                <w:iCs/>
                <w:lang w:val="es-ES"/>
              </w:rPr>
            </w:pPr>
          </w:p>
          <w:p w14:paraId="27B5B625" w14:textId="4298830E" w:rsidR="00DC3AB0" w:rsidRPr="00142044" w:rsidRDefault="00DC3AB0" w:rsidP="00D92DE9">
            <w:pPr>
              <w:pStyle w:val="Sinespaciado"/>
              <w:numPr>
                <w:ilvl w:val="1"/>
                <w:numId w:val="29"/>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Pruebas de funcionamiento</w:t>
            </w:r>
            <w:r w:rsidR="00787D83" w:rsidRPr="00142044">
              <w:rPr>
                <w:rFonts w:ascii="Times New Roman" w:eastAsia="Times New Roman" w:hAnsi="Times New Roman" w:cs="Times New Roman"/>
                <w:bCs/>
                <w:iCs/>
                <w:lang w:val="es-ES"/>
              </w:rPr>
              <w:t xml:space="preserve"> del software desarrollado</w:t>
            </w:r>
            <w:r w:rsidRPr="00142044">
              <w:rPr>
                <w:rFonts w:ascii="Times New Roman" w:eastAsia="Times New Roman" w:hAnsi="Times New Roman" w:cs="Times New Roman"/>
                <w:bCs/>
                <w:iCs/>
                <w:lang w:val="es-ES"/>
              </w:rPr>
              <w:t>.</w:t>
            </w:r>
          </w:p>
          <w:p w14:paraId="7D88E73F" w14:textId="0CD059CF" w:rsidR="00D07339" w:rsidRPr="00142044" w:rsidRDefault="00D07339" w:rsidP="00D92DE9">
            <w:pPr>
              <w:pStyle w:val="Sinespaciado"/>
              <w:numPr>
                <w:ilvl w:val="1"/>
                <w:numId w:val="29"/>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Comparación con historiadores de procesos comerciales.</w:t>
            </w:r>
          </w:p>
          <w:p w14:paraId="4F05FA46" w14:textId="5FB5EA12" w:rsidR="00E25D01" w:rsidRDefault="00E25D01" w:rsidP="001B5872">
            <w:pPr>
              <w:pStyle w:val="Sinespaciado"/>
              <w:ind w:left="426"/>
              <w:jc w:val="both"/>
              <w:rPr>
                <w:rFonts w:ascii="Times New Roman" w:eastAsia="Times New Roman" w:hAnsi="Times New Roman" w:cs="Times New Roman"/>
                <w:bCs/>
                <w:i/>
                <w:lang w:val="es-ES"/>
              </w:rPr>
            </w:pPr>
          </w:p>
          <w:p w14:paraId="60E1AAED" w14:textId="4C671FA3" w:rsidR="00E663C1" w:rsidRDefault="00E663C1" w:rsidP="001B5872">
            <w:pPr>
              <w:pStyle w:val="Sinespaciado"/>
              <w:ind w:left="426"/>
              <w:jc w:val="both"/>
              <w:rPr>
                <w:rFonts w:ascii="Times New Roman" w:eastAsia="Times New Roman" w:hAnsi="Times New Roman" w:cs="Times New Roman"/>
                <w:bCs/>
                <w:i/>
                <w:lang w:val="es-ES"/>
              </w:rPr>
            </w:pPr>
          </w:p>
          <w:p w14:paraId="2B358C61" w14:textId="77777777" w:rsidR="00E663C1" w:rsidRPr="00142044" w:rsidRDefault="00E663C1" w:rsidP="001B5872">
            <w:pPr>
              <w:pStyle w:val="Sinespaciado"/>
              <w:ind w:left="426"/>
              <w:jc w:val="both"/>
              <w:rPr>
                <w:rFonts w:ascii="Times New Roman" w:eastAsia="Times New Roman" w:hAnsi="Times New Roman" w:cs="Times New Roman"/>
                <w:bCs/>
                <w:i/>
                <w:lang w:val="es-ES"/>
              </w:rPr>
            </w:pPr>
          </w:p>
          <w:p w14:paraId="335F21DA" w14:textId="6B43F1DF"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Temario:</w:t>
            </w:r>
          </w:p>
          <w:p w14:paraId="28A2EDE0"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Contenido</w:t>
            </w:r>
          </w:p>
          <w:p w14:paraId="0D8C7994"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Resumen</w:t>
            </w:r>
          </w:p>
          <w:p w14:paraId="43BF3A95" w14:textId="461F0E78" w:rsidR="00E25D01" w:rsidRPr="00142044" w:rsidRDefault="001E33DF" w:rsidP="001B5872">
            <w:pPr>
              <w:pStyle w:val="Sinespaciado"/>
              <w:ind w:left="426"/>
              <w:jc w:val="both"/>
              <w:rPr>
                <w:rFonts w:ascii="Times New Roman" w:eastAsia="Times New Roman" w:hAnsi="Times New Roman" w:cs="Times New Roman"/>
                <w:b/>
                <w:bCs/>
                <w:i/>
                <w:lang w:val="es-ES"/>
              </w:rPr>
            </w:pPr>
            <w:proofErr w:type="spellStart"/>
            <w:r w:rsidRPr="00142044">
              <w:rPr>
                <w:rFonts w:ascii="Times New Roman" w:eastAsia="Times New Roman" w:hAnsi="Times New Roman" w:cs="Times New Roman"/>
                <w:b/>
                <w:bCs/>
                <w:i/>
                <w:lang w:val="es-ES"/>
              </w:rPr>
              <w:t>Abstract</w:t>
            </w:r>
            <w:proofErr w:type="spellEnd"/>
          </w:p>
          <w:p w14:paraId="4533A335"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p>
          <w:p w14:paraId="1B1213D7" w14:textId="60ACEC3F" w:rsidR="00E25D01" w:rsidRPr="00142044" w:rsidRDefault="00E25D01"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Introducción</w:t>
            </w:r>
          </w:p>
          <w:p w14:paraId="5FF25B85" w14:textId="17B0BD3E" w:rsidR="00E25D01"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 xml:space="preserve"> </w:t>
            </w:r>
            <w:r w:rsidR="00E25D01" w:rsidRPr="00142044">
              <w:rPr>
                <w:rFonts w:ascii="Times New Roman" w:eastAsia="Times New Roman" w:hAnsi="Times New Roman" w:cs="Times New Roman"/>
                <w:bCs/>
                <w:i/>
                <w:lang w:val="es-ES"/>
              </w:rPr>
              <w:t>Metodología</w:t>
            </w:r>
          </w:p>
          <w:p w14:paraId="4931C17A" w14:textId="70CBC5FB" w:rsidR="001E33DF"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 xml:space="preserve"> Resultados y Discusión</w:t>
            </w:r>
          </w:p>
          <w:p w14:paraId="626EE2E5" w14:textId="6BC5C3FF" w:rsidR="001E33DF"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Conclusión</w:t>
            </w:r>
          </w:p>
          <w:p w14:paraId="4769CE84" w14:textId="77777777" w:rsidR="008810F8" w:rsidRPr="00142044" w:rsidRDefault="001E33DF" w:rsidP="00142044">
            <w:pPr>
              <w:pStyle w:val="Sinespaciado"/>
              <w:ind w:left="792"/>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Referencias Bibliográficas</w:t>
            </w:r>
          </w:p>
          <w:p w14:paraId="0BFC8038" w14:textId="7FE9CCFC" w:rsidR="001E33DF" w:rsidRPr="00142044" w:rsidRDefault="001E33DF" w:rsidP="00142044">
            <w:pPr>
              <w:pStyle w:val="Sinespaciado"/>
              <w:ind w:left="792"/>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Anexos</w:t>
            </w:r>
          </w:p>
          <w:p w14:paraId="6C02D710" w14:textId="77777777" w:rsidR="00E25D01" w:rsidRPr="00142044" w:rsidRDefault="00E25D01" w:rsidP="008810F8">
            <w:pPr>
              <w:pStyle w:val="Sinespaciado"/>
              <w:jc w:val="both"/>
              <w:rPr>
                <w:rFonts w:ascii="Times New Roman" w:hAnsi="Times New Roman" w:cs="Times New Roman"/>
                <w:i/>
              </w:rPr>
            </w:pPr>
          </w:p>
        </w:tc>
      </w:tr>
    </w:tbl>
    <w:p w14:paraId="081B6FA6" w14:textId="77777777" w:rsidR="00B52B9E" w:rsidRPr="00142044" w:rsidRDefault="00B52B9E">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2038E3" w:rsidRPr="00BD7DF5" w14:paraId="77AC774F" w14:textId="77777777" w:rsidTr="00D34B55">
        <w:tc>
          <w:tcPr>
            <w:tcW w:w="9504" w:type="dxa"/>
          </w:tcPr>
          <w:p w14:paraId="74269600" w14:textId="1E9132FB" w:rsidR="00C24533" w:rsidRPr="00142044" w:rsidRDefault="00620975" w:rsidP="0037090A">
            <w:pPr>
              <w:pStyle w:val="Prrafodelista"/>
              <w:numPr>
                <w:ilvl w:val="0"/>
                <w:numId w:val="23"/>
              </w:numPr>
              <w:spacing w:after="0" w:line="360" w:lineRule="auto"/>
              <w:ind w:right="136"/>
              <w:rPr>
                <w:rFonts w:ascii="Times New Roman" w:hAnsi="Times New Roman" w:cs="Times New Roman"/>
                <w:b/>
              </w:rPr>
            </w:pPr>
            <w:r w:rsidRPr="00142044">
              <w:rPr>
                <w:rFonts w:ascii="Times New Roman" w:hAnsi="Times New Roman" w:cs="Times New Roman"/>
                <w:b/>
              </w:rPr>
              <w:t>Bibliografía</w:t>
            </w:r>
          </w:p>
          <w:p w14:paraId="7C4D10F2"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lang w:val="en-US"/>
              </w:rPr>
              <w:t xml:space="preserve">[1] </w:t>
            </w:r>
            <w:r>
              <w:rPr>
                <w:rFonts w:ascii="Times New Roman" w:hAnsi="Times New Roman" w:cs="Times New Roman"/>
                <w:noProof/>
                <w:lang w:val="en-US"/>
              </w:rPr>
              <w:tab/>
              <w:t xml:space="preserve">I. Yee and H. Eren, “Data historian,” </w:t>
            </w:r>
            <w:r>
              <w:rPr>
                <w:rFonts w:ascii="Times New Roman" w:hAnsi="Times New Roman" w:cs="Times New Roman"/>
                <w:i/>
                <w:iCs/>
                <w:noProof/>
                <w:lang w:val="en-US"/>
              </w:rPr>
              <w:t>Instrument Engineers’ Handbook, Volume Three: Process Software and Digital             Networks</w:t>
            </w:r>
            <w:r>
              <w:rPr>
                <w:rFonts w:ascii="Times New Roman" w:hAnsi="Times New Roman" w:cs="Times New Roman"/>
                <w:noProof/>
                <w:lang w:val="en-US"/>
              </w:rPr>
              <w:t>, pp. 465–470, 2012, Accessed: Apr. 28, 2021. [Online]. Available: https://www.researchgate.net/profile/Halit-Eren-2/publication/294885293_Data_Historian/links/5c1a075ba6fdccfc7058bae6/Data-Historian.pdf.</w:t>
            </w:r>
          </w:p>
          <w:p w14:paraId="339006C8"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05AC22F8" w14:textId="77777777" w:rsidR="003B21CA" w:rsidRDefault="00445E6F" w:rsidP="003B21CA">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3B21CA">
              <w:rPr>
                <w:rFonts w:ascii="Times New Roman" w:hAnsi="Times New Roman" w:cs="Times New Roman"/>
                <w:noProof/>
                <w:sz w:val="20"/>
                <w:szCs w:val="20"/>
                <w:lang w:val="en-US"/>
              </w:rPr>
              <w:t xml:space="preserve">[2] </w:t>
            </w:r>
            <w:r w:rsidRPr="003B21CA">
              <w:rPr>
                <w:rFonts w:ascii="Times New Roman" w:hAnsi="Times New Roman" w:cs="Times New Roman"/>
                <w:noProof/>
                <w:lang w:val="en-US"/>
              </w:rPr>
              <w:tab/>
            </w:r>
            <w:r w:rsidR="003B21CA">
              <w:rPr>
                <w:rFonts w:ascii="Times New Roman" w:hAnsi="Times New Roman" w:cs="Times New Roman"/>
                <w:noProof/>
                <w:lang w:val="en-US"/>
              </w:rPr>
              <w:t>A. Daneels and W. Salter, “What is SCADA?,” 1999. Accessed: Apr. 28, 2021. [Online]. Available: https://cds.cern.ch/record/532624/files/mc1i01.pdf.</w:t>
            </w:r>
          </w:p>
          <w:p w14:paraId="07A5B5FD"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626EEECD" w14:textId="77777777" w:rsidR="00445E6F" w:rsidRPr="00A26850"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1CF2AB05" w14:textId="6BB5A150" w:rsidR="003B21CA" w:rsidRDefault="00445E6F" w:rsidP="003B21CA">
            <w:pPr>
              <w:widowControl w:val="0"/>
              <w:autoSpaceDE w:val="0"/>
              <w:autoSpaceDN w:val="0"/>
              <w:adjustRightInd w:val="0"/>
              <w:spacing w:after="0" w:line="240" w:lineRule="auto"/>
              <w:ind w:left="705" w:hanging="345"/>
              <w:jc w:val="both"/>
              <w:rPr>
                <w:rFonts w:ascii="Times New Roman" w:hAnsi="Times New Roman" w:cs="Times New Roman"/>
                <w:noProof/>
              </w:rPr>
            </w:pPr>
            <w:r w:rsidRPr="003B21CA">
              <w:rPr>
                <w:rFonts w:ascii="Times New Roman" w:hAnsi="Times New Roman" w:cs="Times New Roman"/>
                <w:noProof/>
                <w:sz w:val="20"/>
                <w:szCs w:val="20"/>
              </w:rPr>
              <w:t>[</w:t>
            </w:r>
            <w:r w:rsidR="00371C20" w:rsidRPr="003B21CA">
              <w:rPr>
                <w:rFonts w:ascii="Times New Roman" w:hAnsi="Times New Roman" w:cs="Times New Roman"/>
                <w:noProof/>
                <w:sz w:val="20"/>
                <w:szCs w:val="20"/>
              </w:rPr>
              <w:t>3</w:t>
            </w:r>
            <w:r w:rsidRPr="003B21CA">
              <w:rPr>
                <w:rFonts w:ascii="Times New Roman" w:hAnsi="Times New Roman" w:cs="Times New Roman"/>
                <w:noProof/>
                <w:sz w:val="20"/>
                <w:szCs w:val="20"/>
              </w:rPr>
              <w:t>]</w:t>
            </w:r>
            <w:r w:rsidRPr="003B21CA">
              <w:rPr>
                <w:rFonts w:ascii="Times New Roman" w:hAnsi="Times New Roman" w:cs="Times New Roman"/>
                <w:noProof/>
              </w:rPr>
              <w:tab/>
              <w:t xml:space="preserve"> </w:t>
            </w:r>
            <w:r w:rsidR="003B21CA">
              <w:rPr>
                <w:rFonts w:ascii="Times New Roman" w:hAnsi="Times New Roman" w:cs="Times New Roman"/>
                <w:noProof/>
              </w:rPr>
              <w:t xml:space="preserve"> “Mipymes y Organizaciones de Economía Popular y Solidaria son una pieza clave para la economía del país – Servicio        Ecuatoriano de Normalización INEN,” </w:t>
            </w:r>
            <w:r w:rsidR="003B21CA">
              <w:rPr>
                <w:rFonts w:ascii="Times New Roman" w:hAnsi="Times New Roman" w:cs="Times New Roman"/>
                <w:i/>
                <w:iCs/>
                <w:noProof/>
              </w:rPr>
              <w:t>Servicio Ecuatoriano de Normalización</w:t>
            </w:r>
            <w:r w:rsidR="003B21CA">
              <w:rPr>
                <w:rFonts w:ascii="Times New Roman" w:hAnsi="Times New Roman" w:cs="Times New Roman"/>
                <w:noProof/>
              </w:rPr>
              <w:t>.</w:t>
            </w:r>
          </w:p>
          <w:p w14:paraId="24979C2F" w14:textId="77777777" w:rsidR="003B21CA" w:rsidRDefault="003B21CA" w:rsidP="003B21CA">
            <w:pPr>
              <w:widowControl w:val="0"/>
              <w:autoSpaceDE w:val="0"/>
              <w:autoSpaceDN w:val="0"/>
              <w:adjustRightInd w:val="0"/>
              <w:spacing w:after="0" w:line="240" w:lineRule="auto"/>
              <w:ind w:left="705"/>
              <w:jc w:val="both"/>
              <w:rPr>
                <w:rFonts w:ascii="Times New Roman" w:hAnsi="Times New Roman" w:cs="Times New Roman"/>
                <w:noProof/>
                <w:lang w:val="en-US"/>
              </w:rPr>
            </w:pPr>
            <w:r>
              <w:rPr>
                <w:rFonts w:ascii="Times New Roman" w:hAnsi="Times New Roman" w:cs="Times New Roman"/>
                <w:noProof/>
                <w:lang w:val="en-US"/>
              </w:rPr>
              <w:t>https://www.normalizacion.gob.ec/mipymes-y-organizaciones-de-economia-popular-y-solidaria-son-una-pieza-clave-para-la-economia-del-pais/ (accessed Apr. 28, 2021).</w:t>
            </w:r>
          </w:p>
          <w:p w14:paraId="54CC06AA" w14:textId="674F87D8"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p>
          <w:p w14:paraId="32287995"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55CD0A17" w14:textId="544FE499"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lang w:val="en-US"/>
              </w:rPr>
              <w:t>[</w:t>
            </w:r>
            <w:r w:rsidR="00371C20">
              <w:rPr>
                <w:rFonts w:ascii="Times New Roman" w:hAnsi="Times New Roman" w:cs="Times New Roman"/>
                <w:noProof/>
                <w:sz w:val="20"/>
                <w:szCs w:val="20"/>
                <w:lang w:val="en-US"/>
              </w:rPr>
              <w:t>4</w:t>
            </w:r>
            <w:r w:rsidRPr="00445E6F">
              <w:rPr>
                <w:rFonts w:ascii="Times New Roman" w:hAnsi="Times New Roman" w:cs="Times New Roman"/>
                <w:noProof/>
                <w:sz w:val="20"/>
                <w:szCs w:val="20"/>
                <w:lang w:val="en-US"/>
              </w:rPr>
              <w:t xml:space="preserve">] </w:t>
            </w:r>
            <w:r>
              <w:rPr>
                <w:rFonts w:ascii="Times New Roman" w:hAnsi="Times New Roman" w:cs="Times New Roman"/>
                <w:noProof/>
                <w:lang w:val="en-US"/>
              </w:rPr>
              <w:tab/>
              <w:t xml:space="preserve">P. G. Smith, </w:t>
            </w:r>
            <w:r>
              <w:rPr>
                <w:rFonts w:ascii="Times New Roman" w:hAnsi="Times New Roman" w:cs="Times New Roman"/>
                <w:i/>
                <w:iCs/>
                <w:noProof/>
                <w:lang w:val="en-US"/>
              </w:rPr>
              <w:t>Professional website performance: optimizing the front-end and back-end</w:t>
            </w:r>
            <w:r>
              <w:rPr>
                <w:rFonts w:ascii="Times New Roman" w:hAnsi="Times New Roman" w:cs="Times New Roman"/>
                <w:noProof/>
                <w:lang w:val="en-US"/>
              </w:rPr>
              <w:t xml:space="preserve">. </w:t>
            </w:r>
            <w:r>
              <w:rPr>
                <w:rFonts w:ascii="Times New Roman" w:hAnsi="Times New Roman" w:cs="Times New Roman"/>
                <w:noProof/>
              </w:rPr>
              <w:t>John Wiley &amp; Sons, 2012.</w:t>
            </w:r>
          </w:p>
          <w:p w14:paraId="79B61403" w14:textId="77777777" w:rsidR="00445E6F" w:rsidRDefault="00445E6F" w:rsidP="00371C20">
            <w:pPr>
              <w:widowControl w:val="0"/>
              <w:autoSpaceDE w:val="0"/>
              <w:autoSpaceDN w:val="0"/>
              <w:adjustRightInd w:val="0"/>
              <w:spacing w:after="0" w:line="240" w:lineRule="auto"/>
              <w:jc w:val="both"/>
              <w:rPr>
                <w:rFonts w:ascii="Times New Roman" w:hAnsi="Times New Roman" w:cs="Times New Roman"/>
                <w:noProof/>
              </w:rPr>
            </w:pPr>
          </w:p>
          <w:p w14:paraId="592AB8DD" w14:textId="53F8DDEB" w:rsidR="00445E6F" w:rsidRPr="002A6224"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rPr>
              <w:t>[</w:t>
            </w:r>
            <w:r w:rsidR="00371C20">
              <w:rPr>
                <w:rFonts w:ascii="Times New Roman" w:hAnsi="Times New Roman" w:cs="Times New Roman"/>
                <w:noProof/>
                <w:sz w:val="20"/>
                <w:szCs w:val="20"/>
              </w:rPr>
              <w:t>5</w:t>
            </w:r>
            <w:r w:rsidRPr="00445E6F">
              <w:rPr>
                <w:rFonts w:ascii="Times New Roman" w:hAnsi="Times New Roman" w:cs="Times New Roman"/>
                <w:noProof/>
                <w:sz w:val="20"/>
                <w:szCs w:val="20"/>
              </w:rPr>
              <w:t>]</w:t>
            </w:r>
            <w:r>
              <w:rPr>
                <w:rFonts w:ascii="Times New Roman" w:hAnsi="Times New Roman" w:cs="Times New Roman"/>
                <w:noProof/>
              </w:rPr>
              <w:t xml:space="preserve"> González Barahona, Jesús, Seoane Pascual, Joaquín, and G. Robles, </w:t>
            </w:r>
            <w:r>
              <w:rPr>
                <w:rFonts w:ascii="Times New Roman" w:hAnsi="Times New Roman" w:cs="Times New Roman"/>
                <w:i/>
                <w:iCs/>
                <w:noProof/>
              </w:rPr>
              <w:t>Introducción al software libre</w:t>
            </w:r>
            <w:r>
              <w:rPr>
                <w:rFonts w:ascii="Times New Roman" w:hAnsi="Times New Roman" w:cs="Times New Roman"/>
                <w:noProof/>
              </w:rPr>
              <w:t xml:space="preserve">. </w:t>
            </w:r>
            <w:r w:rsidRPr="002A6224">
              <w:rPr>
                <w:rFonts w:ascii="Times New Roman" w:hAnsi="Times New Roman" w:cs="Times New Roman"/>
                <w:noProof/>
                <w:lang w:val="en-US"/>
              </w:rPr>
              <w:t>Barcelona: Fundació per a la Universitat Oberta de Catalunya, 2003., 2003.</w:t>
            </w:r>
          </w:p>
          <w:p w14:paraId="4F48FC53" w14:textId="77777777" w:rsidR="00445E6F" w:rsidRPr="00A26850" w:rsidRDefault="00445E6F" w:rsidP="00445E6F">
            <w:pPr>
              <w:pStyle w:val="Prrafodelista"/>
              <w:spacing w:after="0" w:line="360" w:lineRule="auto"/>
              <w:ind w:left="360" w:right="136"/>
              <w:jc w:val="both"/>
              <w:rPr>
                <w:rFonts w:ascii="Times New Roman" w:hAnsi="Times New Roman" w:cs="Times New Roman"/>
                <w:bCs/>
                <w:lang w:val="en-US"/>
              </w:rPr>
            </w:pPr>
          </w:p>
          <w:p w14:paraId="3E04CAAD" w14:textId="51CBA53C" w:rsidR="00445E6F" w:rsidRPr="008D7866" w:rsidRDefault="00445E6F" w:rsidP="00445E6F">
            <w:pPr>
              <w:pStyle w:val="Prrafodelista"/>
              <w:spacing w:after="0" w:line="360" w:lineRule="auto"/>
              <w:ind w:left="705" w:right="136" w:hanging="345"/>
              <w:jc w:val="both"/>
              <w:rPr>
                <w:rFonts w:ascii="Times New Roman" w:hAnsi="Times New Roman" w:cs="Times New Roman"/>
                <w:noProof/>
                <w:lang w:val="en-US"/>
              </w:rPr>
            </w:pPr>
            <w:r w:rsidRPr="00445E6F">
              <w:rPr>
                <w:rFonts w:ascii="Times New Roman" w:hAnsi="Times New Roman" w:cs="Times New Roman"/>
                <w:bCs/>
                <w:sz w:val="20"/>
                <w:szCs w:val="20"/>
                <w:lang w:val="en-US"/>
              </w:rPr>
              <w:t>[</w:t>
            </w:r>
            <w:r w:rsidR="00BD7DF5">
              <w:rPr>
                <w:rFonts w:ascii="Times New Roman" w:hAnsi="Times New Roman" w:cs="Times New Roman"/>
                <w:bCs/>
                <w:sz w:val="20"/>
                <w:szCs w:val="20"/>
                <w:lang w:val="en-US"/>
              </w:rPr>
              <w:t>6</w:t>
            </w:r>
            <w:r w:rsidRPr="00445E6F">
              <w:rPr>
                <w:rFonts w:ascii="Times New Roman" w:hAnsi="Times New Roman" w:cs="Times New Roman"/>
                <w:bCs/>
                <w:sz w:val="20"/>
                <w:szCs w:val="20"/>
                <w:lang w:val="en-US"/>
              </w:rPr>
              <w:t>]</w:t>
            </w:r>
            <w:r>
              <w:rPr>
                <w:rFonts w:ascii="Times New Roman" w:hAnsi="Times New Roman" w:cs="Times New Roman"/>
                <w:bCs/>
                <w:lang w:val="en-US"/>
              </w:rPr>
              <w:t xml:space="preserve"> S. A. Parsons and A. D. Harrington, “Following the script,” </w:t>
            </w:r>
            <w:r>
              <w:rPr>
                <w:rFonts w:ascii="Times New Roman" w:hAnsi="Times New Roman" w:cs="Times New Roman"/>
                <w:bCs/>
                <w:i/>
                <w:iCs/>
                <w:lang w:val="en-US"/>
              </w:rPr>
              <w:t xml:space="preserve">Phi Delta </w:t>
            </w:r>
            <w:proofErr w:type="spellStart"/>
            <w:r>
              <w:rPr>
                <w:rFonts w:ascii="Times New Roman" w:hAnsi="Times New Roman" w:cs="Times New Roman"/>
                <w:bCs/>
                <w:i/>
                <w:iCs/>
                <w:lang w:val="en-US"/>
              </w:rPr>
              <w:t>Kappan</w:t>
            </w:r>
            <w:proofErr w:type="spellEnd"/>
            <w:r>
              <w:rPr>
                <w:rFonts w:ascii="Times New Roman" w:hAnsi="Times New Roman" w:cs="Times New Roman"/>
                <w:bCs/>
                <w:lang w:val="en-US"/>
              </w:rPr>
              <w:t xml:space="preserve">, vol. 90, Art. no. 10, 2009, Accessed: Apr. 28, 2021. [Online]. Available: </w:t>
            </w:r>
            <w:r w:rsidRPr="00445E6F">
              <w:rPr>
                <w:rFonts w:ascii="Times New Roman" w:hAnsi="Times New Roman" w:cs="Times New Roman"/>
                <w:lang w:val="en-US"/>
              </w:rPr>
              <w:t>https://journals.sagepub.com/doi/abs/10.1177/003172170909001014?journalCode=pdka</w:t>
            </w:r>
          </w:p>
          <w:p w14:paraId="4A8BFE6D" w14:textId="77777777" w:rsidR="00275517" w:rsidRPr="00445E6F" w:rsidRDefault="00275517" w:rsidP="00445E6F">
            <w:pPr>
              <w:pStyle w:val="Prrafodelista"/>
              <w:spacing w:line="360" w:lineRule="auto"/>
              <w:ind w:left="360" w:right="136"/>
              <w:jc w:val="both"/>
              <w:rPr>
                <w:rFonts w:ascii="Times New Roman" w:eastAsia="Times New Roman" w:hAnsi="Times New Roman" w:cs="Times New Roman"/>
                <w:bCs/>
                <w:i/>
                <w:lang w:val="en-US"/>
              </w:rPr>
            </w:pPr>
          </w:p>
        </w:tc>
      </w:tr>
    </w:tbl>
    <w:p w14:paraId="2E69F821" w14:textId="77777777" w:rsidR="00275517" w:rsidRPr="00445E6F" w:rsidRDefault="00275517">
      <w:pPr>
        <w:rPr>
          <w:rFonts w:ascii="Times New Roman" w:hAnsi="Times New Roman" w:cs="Times New Roman"/>
          <w:lang w:val="en-US"/>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9F7424" w:rsidRPr="00B6273D" w14:paraId="315BB141" w14:textId="77777777" w:rsidTr="00D34B55">
        <w:tc>
          <w:tcPr>
            <w:tcW w:w="9504" w:type="dxa"/>
          </w:tcPr>
          <w:p w14:paraId="3260C927" w14:textId="77777777" w:rsidR="009F7424" w:rsidRPr="00142044" w:rsidRDefault="009F7424" w:rsidP="004E00DE">
            <w:pPr>
              <w:pStyle w:val="Prrafodelista"/>
              <w:numPr>
                <w:ilvl w:val="0"/>
                <w:numId w:val="23"/>
              </w:numPr>
              <w:spacing w:after="0" w:line="360" w:lineRule="auto"/>
              <w:ind w:right="136"/>
              <w:rPr>
                <w:rFonts w:ascii="Times New Roman" w:hAnsi="Times New Roman" w:cs="Times New Roman"/>
                <w:b/>
              </w:rPr>
            </w:pPr>
            <w:r w:rsidRPr="00142044">
              <w:rPr>
                <w:rFonts w:ascii="Times New Roman" w:hAnsi="Times New Roman" w:cs="Times New Roman"/>
                <w:b/>
              </w:rPr>
              <w:t>Cronograma</w:t>
            </w:r>
          </w:p>
          <w:p w14:paraId="4611BBBA" w14:textId="476F07E6" w:rsidR="004E00DE" w:rsidRPr="00142044" w:rsidRDefault="000A293F" w:rsidP="00251DB1">
            <w:pPr>
              <w:spacing w:line="240" w:lineRule="auto"/>
              <w:ind w:left="426"/>
              <w:rPr>
                <w:rFonts w:ascii="Times New Roman" w:hAnsi="Times New Roman" w:cs="Times New Roman"/>
                <w:iCs/>
              </w:rPr>
            </w:pPr>
            <w:r w:rsidRPr="00142044">
              <w:rPr>
                <w:rFonts w:ascii="Times New Roman" w:eastAsia="Times New Roman" w:hAnsi="Times New Roman" w:cs="Times New Roman"/>
                <w:bCs/>
                <w:iCs/>
                <w:lang w:val="es-ES"/>
              </w:rPr>
              <w:t>Se encuentra en el Anexo 1.</w:t>
            </w:r>
          </w:p>
        </w:tc>
      </w:tr>
    </w:tbl>
    <w:p w14:paraId="25ABC68F" w14:textId="77777777" w:rsidR="001D2FD4" w:rsidRPr="00142044" w:rsidRDefault="001D2FD4" w:rsidP="001D2FD4">
      <w:pPr>
        <w:spacing w:line="360" w:lineRule="auto"/>
        <w:rPr>
          <w:rFonts w:ascii="Times New Roman" w:hAnsi="Times New Roman" w:cs="Times New Roman"/>
        </w:rPr>
      </w:pPr>
    </w:p>
    <w:p w14:paraId="745AB648" w14:textId="77777777" w:rsidR="00371C20" w:rsidRPr="00142044" w:rsidRDefault="00371C20" w:rsidP="001D2FD4">
      <w:pPr>
        <w:spacing w:line="360" w:lineRule="auto"/>
        <w:rPr>
          <w:rFonts w:ascii="Times New Roman" w:hAnsi="Times New Roman" w:cs="Times New Roman"/>
        </w:rPr>
      </w:pPr>
    </w:p>
    <w:p w14:paraId="386374EB" w14:textId="15EEB13E" w:rsidR="000A293F" w:rsidRPr="00142044" w:rsidRDefault="001D2FD4" w:rsidP="001D2FD4">
      <w:pPr>
        <w:spacing w:line="360" w:lineRule="auto"/>
        <w:rPr>
          <w:rFonts w:ascii="Times New Roman" w:hAnsi="Times New Roman" w:cs="Times New Roman"/>
        </w:rPr>
      </w:pPr>
      <w:r w:rsidRPr="00142044">
        <w:rPr>
          <w:rFonts w:ascii="Times New Roman" w:hAnsi="Times New Roman" w:cs="Times New Roman"/>
        </w:rPr>
        <w:t>Firma</w:t>
      </w:r>
      <w:r w:rsidR="000A293F" w:rsidRPr="00142044">
        <w:rPr>
          <w:rFonts w:ascii="Times New Roman" w:hAnsi="Times New Roman" w:cs="Times New Roman"/>
        </w:rPr>
        <w:t>:</w:t>
      </w:r>
      <w:r w:rsidRPr="00142044">
        <w:rPr>
          <w:rFonts w:ascii="Times New Roman" w:hAnsi="Times New Roman" w:cs="Times New Roman"/>
        </w:rPr>
        <w:t xml:space="preserve">  </w:t>
      </w:r>
      <w:r w:rsidRPr="00142044">
        <w:rPr>
          <w:rFonts w:ascii="Times New Roman" w:hAnsi="Times New Roman" w:cs="Times New Roman"/>
        </w:rPr>
        <w:tab/>
      </w:r>
      <w:r w:rsidRPr="00142044">
        <w:rPr>
          <w:rFonts w:ascii="Times New Roman" w:hAnsi="Times New Roman" w:cs="Times New Roman"/>
        </w:rPr>
        <w:tab/>
      </w:r>
    </w:p>
    <w:p w14:paraId="4852B687" w14:textId="5A893030" w:rsidR="001D2FD4" w:rsidRPr="00142044" w:rsidRDefault="000A293F" w:rsidP="001D2FD4">
      <w:pPr>
        <w:spacing w:line="360" w:lineRule="auto"/>
        <w:rPr>
          <w:rFonts w:ascii="Times New Roman" w:hAnsi="Times New Roman" w:cs="Times New Roman"/>
        </w:rPr>
      </w:pPr>
      <w:r w:rsidRPr="00142044">
        <w:rPr>
          <w:rFonts w:ascii="Times New Roman" w:eastAsia="Times New Roman" w:hAnsi="Times New Roman" w:cs="Times New Roman"/>
          <w:noProof/>
          <w:color w:val="000000"/>
          <w:lang w:eastAsia="es-EC"/>
        </w:rPr>
        <w:drawing>
          <wp:inline distT="0" distB="0" distL="0" distR="0" wp14:anchorId="5C0A92F4" wp14:editId="791F8958">
            <wp:extent cx="1372515" cy="56769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9860" cy="579000"/>
                    </a:xfrm>
                    <a:prstGeom prst="rect">
                      <a:avLst/>
                    </a:prstGeom>
                  </pic:spPr>
                </pic:pic>
              </a:graphicData>
            </a:graphic>
          </wp:inline>
        </w:drawing>
      </w:r>
      <w:r w:rsidR="001D2FD4" w:rsidRPr="00142044">
        <w:rPr>
          <w:rFonts w:ascii="Times New Roman" w:hAnsi="Times New Roman" w:cs="Times New Roman"/>
        </w:rPr>
        <w:tab/>
      </w:r>
      <w:r w:rsidR="001D2FD4" w:rsidRPr="00142044">
        <w:rPr>
          <w:rFonts w:ascii="Times New Roman" w:hAnsi="Times New Roman" w:cs="Times New Roman"/>
        </w:rPr>
        <w:tab/>
      </w:r>
      <w:r w:rsidR="001D2FD4" w:rsidRPr="00142044">
        <w:rPr>
          <w:rFonts w:ascii="Times New Roman" w:hAnsi="Times New Roman" w:cs="Times New Roman"/>
        </w:rPr>
        <w:tab/>
      </w:r>
      <w:r w:rsidR="001D2FD4" w:rsidRPr="00142044">
        <w:rPr>
          <w:rFonts w:ascii="Times New Roman" w:hAnsi="Times New Roman" w:cs="Times New Roman"/>
        </w:rPr>
        <w:tab/>
        <w:t xml:space="preserve">        </w:t>
      </w:r>
    </w:p>
    <w:tbl>
      <w:tblPr>
        <w:tblW w:w="4820" w:type="dxa"/>
        <w:tblInd w:w="-176" w:type="dxa"/>
        <w:tblLook w:val="01E0" w:firstRow="1" w:lastRow="1" w:firstColumn="1" w:lastColumn="1" w:noHBand="0" w:noVBand="0"/>
      </w:tblPr>
      <w:tblGrid>
        <w:gridCol w:w="4395"/>
        <w:gridCol w:w="425"/>
      </w:tblGrid>
      <w:tr w:rsidR="000A293F" w:rsidRPr="00B6273D" w14:paraId="717CFED5" w14:textId="77777777" w:rsidTr="000A293F">
        <w:tc>
          <w:tcPr>
            <w:tcW w:w="4395" w:type="dxa"/>
            <w:tcBorders>
              <w:top w:val="single" w:sz="4" w:space="0" w:color="auto"/>
            </w:tcBorders>
          </w:tcPr>
          <w:p w14:paraId="00D62CA9" w14:textId="26610FDA" w:rsidR="000A293F" w:rsidRPr="00142044" w:rsidRDefault="000A293F" w:rsidP="0037721F">
            <w:pPr>
              <w:spacing w:after="0" w:line="240" w:lineRule="auto"/>
              <w:jc w:val="center"/>
              <w:rPr>
                <w:rFonts w:ascii="Times New Roman" w:hAnsi="Times New Roman" w:cs="Times New Roman"/>
                <w:lang w:val="en-US"/>
              </w:rPr>
            </w:pPr>
            <w:r w:rsidRPr="00142044">
              <w:rPr>
                <w:rFonts w:ascii="Times New Roman" w:hAnsi="Times New Roman" w:cs="Times New Roman"/>
                <w:lang w:val="en-US"/>
              </w:rPr>
              <w:t xml:space="preserve">Christopher Alexis Castro </w:t>
            </w:r>
            <w:proofErr w:type="spellStart"/>
            <w:r w:rsidRPr="00142044">
              <w:rPr>
                <w:rFonts w:ascii="Times New Roman" w:hAnsi="Times New Roman" w:cs="Times New Roman"/>
                <w:lang w:val="en-US"/>
              </w:rPr>
              <w:t>Garcés</w:t>
            </w:r>
            <w:proofErr w:type="spellEnd"/>
          </w:p>
        </w:tc>
        <w:tc>
          <w:tcPr>
            <w:tcW w:w="425" w:type="dxa"/>
          </w:tcPr>
          <w:p w14:paraId="337BF649" w14:textId="77777777" w:rsidR="000A293F" w:rsidRPr="00142044" w:rsidRDefault="000A293F" w:rsidP="0037721F">
            <w:pPr>
              <w:spacing w:after="0" w:line="240" w:lineRule="auto"/>
              <w:jc w:val="center"/>
              <w:rPr>
                <w:rFonts w:ascii="Times New Roman" w:hAnsi="Times New Roman" w:cs="Times New Roman"/>
                <w:lang w:val="en-US"/>
              </w:rPr>
            </w:pPr>
          </w:p>
        </w:tc>
      </w:tr>
      <w:tr w:rsidR="000A293F" w:rsidRPr="00B6273D" w14:paraId="1C98B152" w14:textId="77777777" w:rsidTr="000A293F">
        <w:tc>
          <w:tcPr>
            <w:tcW w:w="4395" w:type="dxa"/>
          </w:tcPr>
          <w:p w14:paraId="63491C13" w14:textId="77777777" w:rsidR="000A293F" w:rsidRPr="00142044" w:rsidRDefault="000A293F" w:rsidP="0037721F">
            <w:pPr>
              <w:spacing w:after="0" w:line="240" w:lineRule="auto"/>
              <w:jc w:val="center"/>
              <w:rPr>
                <w:rFonts w:ascii="Times New Roman" w:hAnsi="Times New Roman" w:cs="Times New Roman"/>
                <w:caps/>
              </w:rPr>
            </w:pPr>
            <w:r w:rsidRPr="00142044">
              <w:rPr>
                <w:rFonts w:ascii="Times New Roman" w:hAnsi="Times New Roman" w:cs="Times New Roman"/>
                <w:caps/>
              </w:rPr>
              <w:t>Proponente 1</w:t>
            </w:r>
          </w:p>
        </w:tc>
        <w:tc>
          <w:tcPr>
            <w:tcW w:w="425" w:type="dxa"/>
          </w:tcPr>
          <w:p w14:paraId="06C6F7EC" w14:textId="77777777" w:rsidR="000A293F" w:rsidRPr="00142044" w:rsidRDefault="000A293F" w:rsidP="0037721F">
            <w:pPr>
              <w:spacing w:after="0" w:line="240" w:lineRule="auto"/>
              <w:jc w:val="center"/>
              <w:rPr>
                <w:rFonts w:ascii="Times New Roman" w:hAnsi="Times New Roman" w:cs="Times New Roman"/>
                <w:caps/>
              </w:rPr>
            </w:pPr>
          </w:p>
        </w:tc>
      </w:tr>
      <w:tr w:rsidR="000A293F" w:rsidRPr="00B6273D" w14:paraId="10A04731" w14:textId="77777777" w:rsidTr="000A293F">
        <w:tc>
          <w:tcPr>
            <w:tcW w:w="4395" w:type="dxa"/>
          </w:tcPr>
          <w:p w14:paraId="28D74971" w14:textId="354C42C1" w:rsidR="000A293F" w:rsidRPr="00142044" w:rsidRDefault="000A293F" w:rsidP="0037721F">
            <w:pPr>
              <w:spacing w:after="0" w:line="240" w:lineRule="auto"/>
              <w:rPr>
                <w:rFonts w:ascii="Times New Roman" w:hAnsi="Times New Roman" w:cs="Times New Roman"/>
                <w:lang w:val="en-US"/>
              </w:rPr>
            </w:pPr>
            <w:r w:rsidRPr="00142044">
              <w:rPr>
                <w:rFonts w:ascii="Times New Roman" w:hAnsi="Times New Roman" w:cs="Times New Roman"/>
                <w:lang w:val="en-US"/>
              </w:rPr>
              <w:t>Email: christopher.castro@epn.edu.ec</w:t>
            </w:r>
          </w:p>
          <w:p w14:paraId="662945CC" w14:textId="21417AFF" w:rsidR="000A293F" w:rsidRPr="00142044" w:rsidRDefault="000A293F" w:rsidP="0037721F">
            <w:pPr>
              <w:spacing w:after="0" w:line="240" w:lineRule="auto"/>
              <w:rPr>
                <w:rFonts w:ascii="Times New Roman" w:hAnsi="Times New Roman" w:cs="Times New Roman"/>
                <w:lang w:val="en-US"/>
              </w:rPr>
            </w:pPr>
            <w:proofErr w:type="spellStart"/>
            <w:r w:rsidRPr="00142044">
              <w:rPr>
                <w:rFonts w:ascii="Times New Roman" w:hAnsi="Times New Roman" w:cs="Times New Roman"/>
                <w:lang w:val="en-US"/>
              </w:rPr>
              <w:t>Telf</w:t>
            </w:r>
            <w:proofErr w:type="spellEnd"/>
            <w:r w:rsidRPr="00142044">
              <w:rPr>
                <w:rFonts w:ascii="Times New Roman" w:hAnsi="Times New Roman" w:cs="Times New Roman"/>
                <w:lang w:val="en-US"/>
              </w:rPr>
              <w:t>.: 0983483791</w:t>
            </w:r>
          </w:p>
        </w:tc>
        <w:tc>
          <w:tcPr>
            <w:tcW w:w="425" w:type="dxa"/>
          </w:tcPr>
          <w:p w14:paraId="58678377" w14:textId="77777777" w:rsidR="000A293F" w:rsidRPr="00142044" w:rsidRDefault="000A293F" w:rsidP="0037721F">
            <w:pPr>
              <w:spacing w:after="0" w:line="240" w:lineRule="auto"/>
              <w:rPr>
                <w:rFonts w:ascii="Times New Roman" w:hAnsi="Times New Roman" w:cs="Times New Roman"/>
                <w:lang w:val="en-US"/>
              </w:rPr>
            </w:pPr>
          </w:p>
        </w:tc>
      </w:tr>
    </w:tbl>
    <w:p w14:paraId="6FD7D2D4" w14:textId="163A45BD" w:rsidR="0037721F" w:rsidRPr="00142044" w:rsidRDefault="0037721F" w:rsidP="001D2FD4">
      <w:pPr>
        <w:spacing w:line="360" w:lineRule="auto"/>
        <w:rPr>
          <w:rFonts w:ascii="Times New Roman" w:hAnsi="Times New Roman" w:cs="Times New Roman"/>
          <w:lang w:val="en-US"/>
        </w:rPr>
      </w:pPr>
    </w:p>
    <w:p w14:paraId="54922825" w14:textId="77777777" w:rsidR="002A3095" w:rsidRPr="00142044" w:rsidRDefault="002A3095" w:rsidP="001D2FD4">
      <w:pPr>
        <w:spacing w:line="360" w:lineRule="auto"/>
        <w:rPr>
          <w:rFonts w:ascii="Times New Roman" w:hAnsi="Times New Roman" w:cs="Times New Roman"/>
          <w:lang w:val="en-US"/>
        </w:rPr>
      </w:pPr>
    </w:p>
    <w:p w14:paraId="45BFF96A" w14:textId="52D94BD5"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Firma</w:t>
      </w:r>
      <w:r w:rsidR="000A293F" w:rsidRPr="00142044">
        <w:rPr>
          <w:rFonts w:ascii="Times New Roman" w:hAnsi="Times New Roman" w:cs="Times New Roman"/>
        </w:rPr>
        <w:t>:</w:t>
      </w:r>
      <w:r w:rsidRPr="00142044">
        <w:rPr>
          <w:rFonts w:ascii="Times New Roman" w:hAnsi="Times New Roman" w:cs="Times New Roman"/>
        </w:rPr>
        <w:t xml:space="preserve">  </w:t>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t xml:space="preserve">        Firma</w:t>
      </w:r>
      <w:r w:rsidR="000A293F" w:rsidRPr="00142044">
        <w:rPr>
          <w:rFonts w:ascii="Times New Roman" w:hAnsi="Times New Roman" w:cs="Times New Roman"/>
        </w:rPr>
        <w:t>:</w:t>
      </w:r>
    </w:p>
    <w:p w14:paraId="70D02EA6" w14:textId="77777777" w:rsidR="0037721F" w:rsidRPr="00142044" w:rsidRDefault="0037721F" w:rsidP="0037721F">
      <w:pPr>
        <w:spacing w:after="0" w:line="240" w:lineRule="auto"/>
        <w:rPr>
          <w:rFonts w:ascii="Times New Roman" w:hAnsi="Times New Roman" w:cs="Times New Roman"/>
        </w:rPr>
      </w:pPr>
    </w:p>
    <w:p w14:paraId="7D9A79A8" w14:textId="77777777" w:rsidR="0037721F" w:rsidRPr="00142044" w:rsidRDefault="0037721F" w:rsidP="0037721F">
      <w:pPr>
        <w:spacing w:after="0" w:line="240" w:lineRule="auto"/>
        <w:rPr>
          <w:rFonts w:ascii="Times New Roman" w:hAnsi="Times New Roman" w:cs="Times New Roman"/>
        </w:rPr>
      </w:pPr>
    </w:p>
    <w:p w14:paraId="2A3A1CD7" w14:textId="77777777" w:rsidR="0037721F" w:rsidRPr="00142044" w:rsidRDefault="0037721F" w:rsidP="0037721F">
      <w:pPr>
        <w:spacing w:after="0" w:line="240" w:lineRule="auto"/>
        <w:rPr>
          <w:rFonts w:ascii="Times New Roman" w:hAnsi="Times New Roman" w:cs="Times New Roman"/>
        </w:rPr>
      </w:pPr>
    </w:p>
    <w:tbl>
      <w:tblPr>
        <w:tblW w:w="9356" w:type="dxa"/>
        <w:tblInd w:w="-176" w:type="dxa"/>
        <w:tblLook w:val="01E0" w:firstRow="1" w:lastRow="1" w:firstColumn="1" w:lastColumn="1" w:noHBand="0" w:noVBand="0"/>
      </w:tblPr>
      <w:tblGrid>
        <w:gridCol w:w="4395"/>
        <w:gridCol w:w="425"/>
        <w:gridCol w:w="4536"/>
      </w:tblGrid>
      <w:tr w:rsidR="001D2FD4" w:rsidRPr="00B6273D" w14:paraId="29202352" w14:textId="77777777" w:rsidTr="003934F0">
        <w:tc>
          <w:tcPr>
            <w:tcW w:w="4395" w:type="dxa"/>
            <w:tcBorders>
              <w:top w:val="single" w:sz="4" w:space="0" w:color="auto"/>
            </w:tcBorders>
          </w:tcPr>
          <w:p w14:paraId="127132DC" w14:textId="6564466A" w:rsidR="001D2FD4" w:rsidRPr="00142044" w:rsidRDefault="002A3095" w:rsidP="0037721F">
            <w:pPr>
              <w:spacing w:after="0" w:line="240" w:lineRule="auto"/>
              <w:jc w:val="center"/>
              <w:rPr>
                <w:rFonts w:ascii="Times New Roman" w:hAnsi="Times New Roman" w:cs="Times New Roman"/>
              </w:rPr>
            </w:pPr>
            <w:r w:rsidRPr="00142044">
              <w:rPr>
                <w:rFonts w:ascii="Times New Roman" w:hAnsi="Times New Roman" w:cs="Times New Roman"/>
              </w:rPr>
              <w:t>Silvana del Pilar Gamboa Benítez</w:t>
            </w:r>
          </w:p>
        </w:tc>
        <w:tc>
          <w:tcPr>
            <w:tcW w:w="425" w:type="dxa"/>
          </w:tcPr>
          <w:p w14:paraId="1BB8D1BB" w14:textId="77777777" w:rsidR="001D2FD4" w:rsidRPr="00142044" w:rsidRDefault="001D2FD4" w:rsidP="0037721F">
            <w:pPr>
              <w:spacing w:after="0" w:line="240" w:lineRule="auto"/>
              <w:jc w:val="center"/>
              <w:rPr>
                <w:rFonts w:ascii="Times New Roman" w:hAnsi="Times New Roman" w:cs="Times New Roman"/>
              </w:rPr>
            </w:pPr>
          </w:p>
        </w:tc>
        <w:tc>
          <w:tcPr>
            <w:tcW w:w="4536" w:type="dxa"/>
            <w:tcBorders>
              <w:top w:val="single" w:sz="4" w:space="0" w:color="auto"/>
            </w:tcBorders>
          </w:tcPr>
          <w:p w14:paraId="1C52A211" w14:textId="52EE2CD2" w:rsidR="001D2FD4" w:rsidRPr="00142044" w:rsidRDefault="002A3095" w:rsidP="0037721F">
            <w:pPr>
              <w:spacing w:after="0" w:line="240" w:lineRule="auto"/>
              <w:jc w:val="center"/>
              <w:rPr>
                <w:rFonts w:ascii="Times New Roman" w:hAnsi="Times New Roman" w:cs="Times New Roman"/>
              </w:rPr>
            </w:pPr>
            <w:r w:rsidRPr="00142044">
              <w:rPr>
                <w:rFonts w:ascii="Times New Roman" w:hAnsi="Times New Roman" w:cs="Times New Roman"/>
              </w:rPr>
              <w:t xml:space="preserve">Ana Verónica Rodas </w:t>
            </w:r>
            <w:proofErr w:type="spellStart"/>
            <w:r w:rsidRPr="00142044">
              <w:rPr>
                <w:rFonts w:ascii="Times New Roman" w:hAnsi="Times New Roman" w:cs="Times New Roman"/>
              </w:rPr>
              <w:t>Benalcazar</w:t>
            </w:r>
            <w:proofErr w:type="spellEnd"/>
            <w:r w:rsidR="001D2FD4" w:rsidRPr="00142044">
              <w:rPr>
                <w:rFonts w:ascii="Times New Roman" w:hAnsi="Times New Roman" w:cs="Times New Roman"/>
              </w:rPr>
              <w:t xml:space="preserve"> </w:t>
            </w:r>
          </w:p>
        </w:tc>
      </w:tr>
      <w:tr w:rsidR="001D2FD4" w:rsidRPr="00B6273D" w14:paraId="2547F7A4" w14:textId="77777777" w:rsidTr="003934F0">
        <w:tc>
          <w:tcPr>
            <w:tcW w:w="4395" w:type="dxa"/>
          </w:tcPr>
          <w:p w14:paraId="50F7BCA8" w14:textId="77777777" w:rsidR="001D2FD4" w:rsidRPr="00142044" w:rsidRDefault="00D42F24" w:rsidP="0037721F">
            <w:pPr>
              <w:spacing w:after="0" w:line="240" w:lineRule="auto"/>
              <w:jc w:val="center"/>
              <w:rPr>
                <w:rFonts w:ascii="Times New Roman" w:hAnsi="Times New Roman" w:cs="Times New Roman"/>
                <w:caps/>
              </w:rPr>
            </w:pPr>
            <w:r w:rsidRPr="00142044">
              <w:rPr>
                <w:rFonts w:ascii="Times New Roman" w:hAnsi="Times New Roman" w:cs="Times New Roman"/>
                <w:caps/>
              </w:rPr>
              <w:t>DIRECTOR</w:t>
            </w:r>
          </w:p>
        </w:tc>
        <w:tc>
          <w:tcPr>
            <w:tcW w:w="425" w:type="dxa"/>
          </w:tcPr>
          <w:p w14:paraId="4B0D57E4" w14:textId="77777777" w:rsidR="001D2FD4" w:rsidRPr="00142044" w:rsidRDefault="001D2FD4" w:rsidP="0037721F">
            <w:pPr>
              <w:spacing w:after="0" w:line="240" w:lineRule="auto"/>
              <w:jc w:val="center"/>
              <w:rPr>
                <w:rFonts w:ascii="Times New Roman" w:hAnsi="Times New Roman" w:cs="Times New Roman"/>
                <w:caps/>
              </w:rPr>
            </w:pPr>
          </w:p>
        </w:tc>
        <w:tc>
          <w:tcPr>
            <w:tcW w:w="4536" w:type="dxa"/>
          </w:tcPr>
          <w:p w14:paraId="59F19E04" w14:textId="77777777" w:rsidR="001D2FD4" w:rsidRPr="00142044" w:rsidRDefault="00D42F24" w:rsidP="0037721F">
            <w:pPr>
              <w:spacing w:after="0" w:line="240" w:lineRule="auto"/>
              <w:jc w:val="center"/>
              <w:rPr>
                <w:rFonts w:ascii="Times New Roman" w:hAnsi="Times New Roman" w:cs="Times New Roman"/>
                <w:caps/>
              </w:rPr>
            </w:pPr>
            <w:r w:rsidRPr="00142044">
              <w:rPr>
                <w:rFonts w:ascii="Times New Roman" w:hAnsi="Times New Roman" w:cs="Times New Roman"/>
                <w:caps/>
              </w:rPr>
              <w:t>CODIRECTOR</w:t>
            </w:r>
            <w:r w:rsidR="001D2FD4" w:rsidRPr="00142044">
              <w:rPr>
                <w:rFonts w:ascii="Times New Roman" w:hAnsi="Times New Roman" w:cs="Times New Roman"/>
                <w:caps/>
              </w:rPr>
              <w:t xml:space="preserve"> (</w:t>
            </w:r>
            <w:r w:rsidR="001D2FD4" w:rsidRPr="00142044">
              <w:rPr>
                <w:rFonts w:ascii="Times New Roman" w:hAnsi="Times New Roman" w:cs="Times New Roman"/>
                <w:i/>
                <w:caps/>
                <w:u w:val="single"/>
              </w:rPr>
              <w:t>Si aplica</w:t>
            </w:r>
            <w:r w:rsidR="001D2FD4" w:rsidRPr="00142044">
              <w:rPr>
                <w:rFonts w:ascii="Times New Roman" w:hAnsi="Times New Roman" w:cs="Times New Roman"/>
                <w:caps/>
              </w:rPr>
              <w:t>)</w:t>
            </w:r>
          </w:p>
        </w:tc>
      </w:tr>
      <w:tr w:rsidR="001D2FD4" w:rsidRPr="00B6273D" w14:paraId="7D2FB769" w14:textId="77777777" w:rsidTr="003934F0">
        <w:tc>
          <w:tcPr>
            <w:tcW w:w="4395" w:type="dxa"/>
          </w:tcPr>
          <w:p w14:paraId="54F40F8A" w14:textId="77777777"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Email:</w:t>
            </w:r>
          </w:p>
          <w:p w14:paraId="32050D7B" w14:textId="77777777" w:rsidR="0037721F" w:rsidRPr="00142044" w:rsidRDefault="0037721F" w:rsidP="0037721F">
            <w:pPr>
              <w:spacing w:after="0" w:line="240" w:lineRule="auto"/>
              <w:rPr>
                <w:rFonts w:ascii="Times New Roman" w:hAnsi="Times New Roman" w:cs="Times New Roman"/>
              </w:rPr>
            </w:pPr>
            <w:r w:rsidRPr="00142044">
              <w:rPr>
                <w:rFonts w:ascii="Times New Roman" w:hAnsi="Times New Roman" w:cs="Times New Roman"/>
              </w:rPr>
              <w:t>Telf.:</w:t>
            </w:r>
          </w:p>
          <w:p w14:paraId="06E2F430" w14:textId="77777777" w:rsidR="001D2FD4" w:rsidRPr="00142044" w:rsidRDefault="001D2FD4" w:rsidP="0037721F">
            <w:pPr>
              <w:spacing w:after="0" w:line="240" w:lineRule="auto"/>
              <w:rPr>
                <w:rFonts w:ascii="Times New Roman" w:hAnsi="Times New Roman" w:cs="Times New Roman"/>
              </w:rPr>
            </w:pPr>
          </w:p>
        </w:tc>
        <w:tc>
          <w:tcPr>
            <w:tcW w:w="425" w:type="dxa"/>
          </w:tcPr>
          <w:p w14:paraId="4BBE9A5F" w14:textId="77777777" w:rsidR="001D2FD4" w:rsidRPr="00142044" w:rsidRDefault="001D2FD4" w:rsidP="0037721F">
            <w:pPr>
              <w:spacing w:after="0" w:line="240" w:lineRule="auto"/>
              <w:rPr>
                <w:rFonts w:ascii="Times New Roman" w:hAnsi="Times New Roman" w:cs="Times New Roman"/>
              </w:rPr>
            </w:pPr>
          </w:p>
        </w:tc>
        <w:tc>
          <w:tcPr>
            <w:tcW w:w="4536" w:type="dxa"/>
          </w:tcPr>
          <w:p w14:paraId="6A350C8B" w14:textId="77777777" w:rsidR="004B2240"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Email:</w:t>
            </w:r>
          </w:p>
          <w:p w14:paraId="102F2F21" w14:textId="77777777"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Telf.:</w:t>
            </w:r>
          </w:p>
        </w:tc>
      </w:tr>
    </w:tbl>
    <w:p w14:paraId="3CCBABB0" w14:textId="77777777" w:rsidR="00D63504" w:rsidRDefault="00D63504" w:rsidP="00673619">
      <w:pPr>
        <w:spacing w:line="360" w:lineRule="auto"/>
        <w:rPr>
          <w:rFonts w:ascii="Times New Roman" w:hAnsi="Times New Roman" w:cs="Times New Roman"/>
        </w:rPr>
      </w:pPr>
    </w:p>
    <w:p w14:paraId="2A9C40B7" w14:textId="5337F488" w:rsidR="001560F3" w:rsidRPr="00142044" w:rsidRDefault="001560F3" w:rsidP="00A8334A">
      <w:pPr>
        <w:spacing w:line="360" w:lineRule="auto"/>
        <w:jc w:val="center"/>
        <w:rPr>
          <w:rFonts w:ascii="Times New Roman" w:hAnsi="Times New Roman" w:cs="Times New Roman"/>
        </w:rPr>
        <w:sectPr w:rsidR="001560F3" w:rsidRPr="00142044" w:rsidSect="00A64305">
          <w:headerReference w:type="default" r:id="rId9"/>
          <w:pgSz w:w="11907" w:h="16839" w:code="9"/>
          <w:pgMar w:top="1526" w:right="1701" w:bottom="1417" w:left="1701" w:header="708" w:footer="708" w:gutter="0"/>
          <w:cols w:space="708"/>
          <w:docGrid w:linePitch="360"/>
        </w:sectPr>
      </w:pPr>
      <w:r>
        <w:rPr>
          <w:noProof/>
          <w:lang w:eastAsia="es-EC"/>
        </w:rPr>
        <w:lastRenderedPageBreak/>
        <w:drawing>
          <wp:inline distT="0" distB="0" distL="0" distR="0" wp14:anchorId="24ACDA87" wp14:editId="16482DB5">
            <wp:extent cx="2842260" cy="1581150"/>
            <wp:effectExtent l="0" t="0" r="0" b="0"/>
            <wp:docPr id="1" name="Imagen 1"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2260" cy="1581150"/>
                    </a:xfrm>
                    <a:prstGeom prst="rect">
                      <a:avLst/>
                    </a:prstGeom>
                  </pic:spPr>
                </pic:pic>
              </a:graphicData>
            </a:graphic>
          </wp:inline>
        </w:drawing>
      </w:r>
    </w:p>
    <w:p w14:paraId="476B72D7" w14:textId="3642F2C3" w:rsidR="00D63504" w:rsidRPr="00142044" w:rsidRDefault="000A293F" w:rsidP="00D63504">
      <w:pPr>
        <w:spacing w:line="360" w:lineRule="auto"/>
        <w:rPr>
          <w:rFonts w:ascii="Times New Roman" w:hAnsi="Times New Roman" w:cs="Times New Roman"/>
          <w:b/>
        </w:rPr>
      </w:pPr>
      <w:r w:rsidRPr="00142044">
        <w:rPr>
          <w:rFonts w:ascii="Times New Roman" w:hAnsi="Times New Roman" w:cs="Times New Roman"/>
          <w:b/>
        </w:rPr>
        <w:lastRenderedPageBreak/>
        <w:t xml:space="preserve">Anexo 1: </w:t>
      </w:r>
      <w:r w:rsidR="00D63504" w:rsidRPr="00142044">
        <w:rPr>
          <w:rFonts w:ascii="Times New Roman" w:hAnsi="Times New Roman" w:cs="Times New Roman"/>
          <w:b/>
        </w:rPr>
        <w:t xml:space="preserve">CRONOGRAMA </w:t>
      </w:r>
    </w:p>
    <w:tbl>
      <w:tblPr>
        <w:tblpPr w:leftFromText="141" w:rightFromText="141" w:horzAnchor="margin" w:tblpXSpec="center" w:tblpY="971"/>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314"/>
        <w:gridCol w:w="436"/>
        <w:gridCol w:w="436"/>
        <w:gridCol w:w="436"/>
        <w:gridCol w:w="8"/>
        <w:gridCol w:w="429"/>
        <w:gridCol w:w="436"/>
        <w:gridCol w:w="436"/>
        <w:gridCol w:w="436"/>
        <w:gridCol w:w="436"/>
        <w:gridCol w:w="436"/>
        <w:gridCol w:w="436"/>
        <w:gridCol w:w="436"/>
        <w:gridCol w:w="436"/>
        <w:gridCol w:w="436"/>
        <w:gridCol w:w="436"/>
        <w:gridCol w:w="436"/>
        <w:gridCol w:w="441"/>
        <w:gridCol w:w="436"/>
        <w:gridCol w:w="436"/>
        <w:gridCol w:w="436"/>
        <w:gridCol w:w="438"/>
      </w:tblGrid>
      <w:tr w:rsidR="00D63504" w:rsidRPr="00B6273D" w14:paraId="1A0D4818" w14:textId="77777777" w:rsidTr="00872899">
        <w:trPr>
          <w:trHeight w:val="168"/>
        </w:trPr>
        <w:tc>
          <w:tcPr>
            <w:tcW w:w="900" w:type="pct"/>
            <w:vMerge w:val="restart"/>
            <w:shd w:val="clear" w:color="auto" w:fill="auto"/>
          </w:tcPr>
          <w:p w14:paraId="00216B17" w14:textId="77777777" w:rsidR="00D63504" w:rsidRPr="00B6273D" w:rsidRDefault="00D63504" w:rsidP="003934F0">
            <w:pPr>
              <w:pStyle w:val="Sinespaciado"/>
              <w:jc w:val="center"/>
              <w:rPr>
                <w:rFonts w:ascii="Times New Roman" w:hAnsi="Times New Roman" w:cs="Times New Roman"/>
                <w:b/>
              </w:rPr>
            </w:pPr>
            <w:r w:rsidRPr="00B6273D">
              <w:rPr>
                <w:rFonts w:ascii="Times New Roman" w:hAnsi="Times New Roman" w:cs="Times New Roman"/>
                <w:b/>
              </w:rPr>
              <w:t>ACTIVIDADES</w:t>
            </w:r>
          </w:p>
        </w:tc>
        <w:tc>
          <w:tcPr>
            <w:tcW w:w="537" w:type="pct"/>
            <w:shd w:val="clear" w:color="auto" w:fill="auto"/>
            <w:vAlign w:val="center"/>
          </w:tcPr>
          <w:p w14:paraId="1D1601B0"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Año</w:t>
            </w:r>
          </w:p>
        </w:tc>
        <w:tc>
          <w:tcPr>
            <w:tcW w:w="3564" w:type="pct"/>
            <w:gridSpan w:val="21"/>
            <w:shd w:val="clear" w:color="auto" w:fill="auto"/>
            <w:vAlign w:val="center"/>
          </w:tcPr>
          <w:p w14:paraId="704B767B" w14:textId="711A3283" w:rsidR="00D63504" w:rsidRPr="00B6273D" w:rsidRDefault="000A293F" w:rsidP="00134D9F">
            <w:pPr>
              <w:pStyle w:val="Sinespaciado"/>
              <w:jc w:val="center"/>
              <w:rPr>
                <w:rFonts w:ascii="Times New Roman" w:hAnsi="Times New Roman" w:cs="Times New Roman"/>
              </w:rPr>
            </w:pPr>
            <w:r w:rsidRPr="00142044">
              <w:rPr>
                <w:rFonts w:ascii="Times New Roman" w:hAnsi="Times New Roman" w:cs="Times New Roman"/>
              </w:rPr>
              <w:t>2021</w:t>
            </w:r>
          </w:p>
        </w:tc>
      </w:tr>
      <w:tr w:rsidR="00D63504" w:rsidRPr="00B6273D" w14:paraId="7015E19B" w14:textId="77777777" w:rsidTr="00872899">
        <w:trPr>
          <w:trHeight w:val="168"/>
        </w:trPr>
        <w:tc>
          <w:tcPr>
            <w:tcW w:w="900" w:type="pct"/>
            <w:vMerge/>
            <w:shd w:val="clear" w:color="auto" w:fill="auto"/>
          </w:tcPr>
          <w:p w14:paraId="0A937A7E" w14:textId="77777777" w:rsidR="00D63504" w:rsidRPr="00B6273D" w:rsidRDefault="00D63504" w:rsidP="003934F0">
            <w:pPr>
              <w:pStyle w:val="Sinespaciado"/>
              <w:jc w:val="both"/>
              <w:rPr>
                <w:rFonts w:ascii="Times New Roman" w:hAnsi="Times New Roman" w:cs="Times New Roman"/>
              </w:rPr>
            </w:pPr>
          </w:p>
        </w:tc>
        <w:tc>
          <w:tcPr>
            <w:tcW w:w="537" w:type="pct"/>
            <w:shd w:val="clear" w:color="auto" w:fill="auto"/>
            <w:vAlign w:val="center"/>
          </w:tcPr>
          <w:p w14:paraId="56CEE8F9" w14:textId="77777777" w:rsidR="00D63504" w:rsidRPr="00B6273D" w:rsidRDefault="00D63504" w:rsidP="003934F0">
            <w:pPr>
              <w:pStyle w:val="Sinespaciado"/>
              <w:jc w:val="both"/>
              <w:rPr>
                <w:rFonts w:ascii="Times New Roman" w:hAnsi="Times New Roman" w:cs="Times New Roman"/>
                <w:b/>
              </w:rPr>
            </w:pPr>
            <w:proofErr w:type="gramStart"/>
            <w:r w:rsidRPr="00B6273D">
              <w:rPr>
                <w:rFonts w:ascii="Times New Roman" w:hAnsi="Times New Roman" w:cs="Times New Roman"/>
                <w:b/>
              </w:rPr>
              <w:t>Total</w:t>
            </w:r>
            <w:proofErr w:type="gramEnd"/>
            <w:r w:rsidRPr="00B6273D">
              <w:rPr>
                <w:rFonts w:ascii="Times New Roman" w:hAnsi="Times New Roman" w:cs="Times New Roman"/>
                <w:b/>
              </w:rPr>
              <w:t xml:space="preserve"> De Horas</w:t>
            </w:r>
          </w:p>
        </w:tc>
        <w:tc>
          <w:tcPr>
            <w:tcW w:w="3564" w:type="pct"/>
            <w:gridSpan w:val="21"/>
            <w:shd w:val="clear" w:color="auto" w:fill="auto"/>
            <w:vAlign w:val="center"/>
          </w:tcPr>
          <w:p w14:paraId="5ACC70F2" w14:textId="77777777" w:rsidR="00D63504" w:rsidRPr="00B6273D" w:rsidRDefault="00D63504" w:rsidP="003934F0">
            <w:pPr>
              <w:pStyle w:val="Sinespaciado"/>
              <w:jc w:val="center"/>
              <w:rPr>
                <w:rFonts w:ascii="Times New Roman" w:hAnsi="Times New Roman" w:cs="Times New Roman"/>
              </w:rPr>
            </w:pPr>
            <w:r w:rsidRPr="00B6273D">
              <w:rPr>
                <w:rFonts w:ascii="Times New Roman" w:hAnsi="Times New Roman" w:cs="Times New Roman"/>
              </w:rPr>
              <w:t>400</w:t>
            </w:r>
          </w:p>
        </w:tc>
      </w:tr>
      <w:tr w:rsidR="00D63504" w:rsidRPr="00B6273D" w14:paraId="114F55D4" w14:textId="77777777" w:rsidTr="00872899">
        <w:trPr>
          <w:trHeight w:val="168"/>
        </w:trPr>
        <w:tc>
          <w:tcPr>
            <w:tcW w:w="900" w:type="pct"/>
            <w:vMerge/>
            <w:shd w:val="clear" w:color="auto" w:fill="auto"/>
          </w:tcPr>
          <w:p w14:paraId="127CF484" w14:textId="77777777" w:rsidR="00D63504" w:rsidRPr="00B6273D" w:rsidRDefault="00D63504" w:rsidP="003934F0">
            <w:pPr>
              <w:pStyle w:val="Sinespaciado"/>
              <w:jc w:val="both"/>
              <w:rPr>
                <w:rFonts w:ascii="Times New Roman" w:hAnsi="Times New Roman" w:cs="Times New Roman"/>
              </w:rPr>
            </w:pPr>
          </w:p>
        </w:tc>
        <w:tc>
          <w:tcPr>
            <w:tcW w:w="537" w:type="pct"/>
            <w:shd w:val="clear" w:color="auto" w:fill="auto"/>
            <w:vAlign w:val="center"/>
          </w:tcPr>
          <w:p w14:paraId="5EBD3382"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Horas</w:t>
            </w:r>
          </w:p>
        </w:tc>
        <w:tc>
          <w:tcPr>
            <w:tcW w:w="178" w:type="pct"/>
            <w:shd w:val="clear" w:color="auto" w:fill="auto"/>
            <w:vAlign w:val="center"/>
          </w:tcPr>
          <w:p w14:paraId="1B6DEDFA"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34F4AF0"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73FABF16"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gridSpan w:val="2"/>
            <w:shd w:val="clear" w:color="auto" w:fill="auto"/>
            <w:vAlign w:val="center"/>
          </w:tcPr>
          <w:p w14:paraId="7581B064"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0B58E0D8"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BB68353"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53D9049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791A4AA"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3966F41C"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3DAFB4A8"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18B26CBF"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10029B74"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F12703B"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11685F07"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C124FFB"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80" w:type="pct"/>
            <w:shd w:val="clear" w:color="auto" w:fill="auto"/>
            <w:vAlign w:val="center"/>
          </w:tcPr>
          <w:p w14:paraId="1593321E"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AF66BF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A9885A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784BFD81"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9" w:type="pct"/>
            <w:shd w:val="clear" w:color="auto" w:fill="auto"/>
            <w:vAlign w:val="center"/>
          </w:tcPr>
          <w:p w14:paraId="164933A7"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r>
      <w:tr w:rsidR="00D63504" w:rsidRPr="00B6273D" w14:paraId="2E86CF3D" w14:textId="77777777" w:rsidTr="00872899">
        <w:trPr>
          <w:trHeight w:val="614"/>
        </w:trPr>
        <w:tc>
          <w:tcPr>
            <w:tcW w:w="1436" w:type="pct"/>
            <w:gridSpan w:val="2"/>
            <w:shd w:val="clear" w:color="auto" w:fill="auto"/>
          </w:tcPr>
          <w:p w14:paraId="2B9C566C" w14:textId="71A455D6"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Estudio del estado de arte de historiadores de procesos industriales</w:t>
            </w:r>
          </w:p>
        </w:tc>
        <w:tc>
          <w:tcPr>
            <w:tcW w:w="178" w:type="pct"/>
            <w:tcBorders>
              <w:right w:val="single" w:sz="4" w:space="0" w:color="auto"/>
            </w:tcBorders>
            <w:shd w:val="clear" w:color="auto" w:fill="9CC2E5" w:themeFill="accent1" w:themeFillTint="99"/>
          </w:tcPr>
          <w:p w14:paraId="27AC2DC0" w14:textId="36140006"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1363E14A" w14:textId="3851B0A9"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79C692BF" w14:textId="30F30C00"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51F8926F"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48169FA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F71EF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16B88A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672F5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290C6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719DE1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6976D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701CEB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B63C81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E0058D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E5C6628"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09C7B54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82D0E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E94A21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1ABEA5"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78109090" w14:textId="77777777" w:rsidR="00D63504" w:rsidRPr="00B6273D" w:rsidRDefault="00D63504" w:rsidP="003934F0">
            <w:pPr>
              <w:pStyle w:val="Sinespaciado"/>
              <w:jc w:val="both"/>
              <w:rPr>
                <w:rFonts w:ascii="Times New Roman" w:hAnsi="Times New Roman" w:cs="Times New Roman"/>
              </w:rPr>
            </w:pPr>
          </w:p>
        </w:tc>
      </w:tr>
      <w:tr w:rsidR="00D63504" w:rsidRPr="00B6273D" w14:paraId="193FB5AA" w14:textId="77777777" w:rsidTr="00872899">
        <w:trPr>
          <w:trHeight w:val="619"/>
        </w:trPr>
        <w:tc>
          <w:tcPr>
            <w:tcW w:w="1436" w:type="pct"/>
            <w:gridSpan w:val="2"/>
            <w:shd w:val="clear" w:color="auto" w:fill="auto"/>
          </w:tcPr>
          <w:p w14:paraId="04C9126F" w14:textId="181A3C09"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Definición de los requerimientos para el control de tráfico de datos.</w:t>
            </w:r>
          </w:p>
        </w:tc>
        <w:tc>
          <w:tcPr>
            <w:tcW w:w="178" w:type="pct"/>
            <w:tcBorders>
              <w:right w:val="single" w:sz="4" w:space="0" w:color="auto"/>
            </w:tcBorders>
            <w:shd w:val="clear" w:color="auto" w:fill="auto"/>
          </w:tcPr>
          <w:p w14:paraId="30D4D370"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6FC0427B"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3DC35DDF" w14:textId="77777777"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0AF51127" w14:textId="77203636"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769FB02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736923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39499D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6DF37C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C6BC99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E21D98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3A3264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002C9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2BC4D1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CE54A5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36191D3"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5123F15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AEE7E7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761EE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08C5A04"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365F39E" w14:textId="77777777" w:rsidR="00D63504" w:rsidRPr="00B6273D" w:rsidRDefault="00D63504" w:rsidP="003934F0">
            <w:pPr>
              <w:pStyle w:val="Sinespaciado"/>
              <w:jc w:val="both"/>
              <w:rPr>
                <w:rFonts w:ascii="Times New Roman" w:hAnsi="Times New Roman" w:cs="Times New Roman"/>
              </w:rPr>
            </w:pPr>
          </w:p>
        </w:tc>
      </w:tr>
      <w:tr w:rsidR="00D63504" w:rsidRPr="00B6273D" w14:paraId="79A89690" w14:textId="77777777" w:rsidTr="00872899">
        <w:trPr>
          <w:trHeight w:val="757"/>
        </w:trPr>
        <w:tc>
          <w:tcPr>
            <w:tcW w:w="1436" w:type="pct"/>
            <w:gridSpan w:val="2"/>
            <w:shd w:val="clear" w:color="auto" w:fill="auto"/>
          </w:tcPr>
          <w:p w14:paraId="3C2901C1" w14:textId="043714AB"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Definición de los requerimientos visuales del historiador de procesos.</w:t>
            </w:r>
          </w:p>
        </w:tc>
        <w:tc>
          <w:tcPr>
            <w:tcW w:w="178" w:type="pct"/>
            <w:tcBorders>
              <w:right w:val="single" w:sz="4" w:space="0" w:color="auto"/>
            </w:tcBorders>
            <w:shd w:val="clear" w:color="auto" w:fill="auto"/>
          </w:tcPr>
          <w:p w14:paraId="0C3513C8"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6B44A689"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43B5CF87" w14:textId="77777777"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30E74E54" w14:textId="29CCAA22"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34B4AFA7" w14:textId="4CC9CB73"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2C369E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DC324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25A45F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C39F34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361A8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4A5321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7F964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9B4767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B324D5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3CDB15C"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4519FD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11CF54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EF9753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3136898"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7AA07B56" w14:textId="77777777" w:rsidR="00D63504" w:rsidRPr="00B6273D" w:rsidRDefault="00D63504" w:rsidP="003934F0">
            <w:pPr>
              <w:pStyle w:val="Sinespaciado"/>
              <w:jc w:val="both"/>
              <w:rPr>
                <w:rFonts w:ascii="Times New Roman" w:hAnsi="Times New Roman" w:cs="Times New Roman"/>
              </w:rPr>
            </w:pPr>
          </w:p>
        </w:tc>
      </w:tr>
      <w:tr w:rsidR="00D63504" w:rsidRPr="00B6273D" w14:paraId="5535380A" w14:textId="77777777" w:rsidTr="00872899">
        <w:trPr>
          <w:trHeight w:val="167"/>
        </w:trPr>
        <w:tc>
          <w:tcPr>
            <w:tcW w:w="1436" w:type="pct"/>
            <w:gridSpan w:val="2"/>
            <w:shd w:val="clear" w:color="auto" w:fill="auto"/>
          </w:tcPr>
          <w:p w14:paraId="53A50A1F" w14:textId="37568253" w:rsidR="00D63504" w:rsidRPr="00142044" w:rsidRDefault="000A293F" w:rsidP="003934F0">
            <w:pPr>
              <w:pStyle w:val="Sinespaciado"/>
              <w:jc w:val="both"/>
              <w:rPr>
                <w:rFonts w:ascii="Times New Roman" w:hAnsi="Times New Roman" w:cs="Times New Roman"/>
              </w:rPr>
            </w:pPr>
            <w:r w:rsidRPr="00142044">
              <w:rPr>
                <w:rFonts w:ascii="Times New Roman" w:hAnsi="Times New Roman" w:cs="Times New Roman"/>
              </w:rPr>
              <w:t>Estudio comparativo entre bases de datos de tipo relacional y no relacional.</w:t>
            </w:r>
          </w:p>
        </w:tc>
        <w:tc>
          <w:tcPr>
            <w:tcW w:w="178" w:type="pct"/>
            <w:shd w:val="clear" w:color="auto" w:fill="auto"/>
          </w:tcPr>
          <w:p w14:paraId="7D82322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6CC16A2"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5E8D0B82"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9CC2E5" w:themeFill="accent1" w:themeFillTint="99"/>
          </w:tcPr>
          <w:p w14:paraId="63FF5F1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6EF6ED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A7BE92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EAC35B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F9672D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9BFAFF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9CF64B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4567D7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517392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6F89CF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AA2C5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749897"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0D0ECA8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B7C3F3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891CDD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C93698E"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4E45575C" w14:textId="77777777" w:rsidR="00D63504" w:rsidRPr="00B6273D" w:rsidRDefault="00D63504" w:rsidP="003934F0">
            <w:pPr>
              <w:pStyle w:val="Sinespaciado"/>
              <w:jc w:val="both"/>
              <w:rPr>
                <w:rFonts w:ascii="Times New Roman" w:hAnsi="Times New Roman" w:cs="Times New Roman"/>
              </w:rPr>
            </w:pPr>
          </w:p>
        </w:tc>
      </w:tr>
      <w:tr w:rsidR="00D63504" w:rsidRPr="00B6273D" w14:paraId="37285781" w14:textId="77777777" w:rsidTr="00872899">
        <w:trPr>
          <w:trHeight w:val="539"/>
        </w:trPr>
        <w:tc>
          <w:tcPr>
            <w:tcW w:w="1436" w:type="pct"/>
            <w:gridSpan w:val="2"/>
            <w:shd w:val="clear" w:color="auto" w:fill="auto"/>
          </w:tcPr>
          <w:p w14:paraId="75B3CCBE" w14:textId="70DB776F" w:rsidR="00D63504" w:rsidRPr="00142044" w:rsidRDefault="00B72E89" w:rsidP="003934F0">
            <w:pPr>
              <w:pStyle w:val="Sinespaciado"/>
              <w:spacing w:after="240"/>
              <w:jc w:val="both"/>
              <w:rPr>
                <w:rFonts w:ascii="Times New Roman" w:hAnsi="Times New Roman" w:cs="Times New Roman"/>
              </w:rPr>
            </w:pPr>
            <w:r w:rsidRPr="00142044">
              <w:rPr>
                <w:rFonts w:ascii="Times New Roman" w:hAnsi="Times New Roman" w:cs="Times New Roman"/>
              </w:rPr>
              <w:t>Elección de un entorno de programación de código abierto.</w:t>
            </w:r>
          </w:p>
        </w:tc>
        <w:tc>
          <w:tcPr>
            <w:tcW w:w="178" w:type="pct"/>
            <w:shd w:val="clear" w:color="auto" w:fill="auto"/>
          </w:tcPr>
          <w:p w14:paraId="0DC2918F"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C56CA3A"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28990483"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114EEFB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1C4FA01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5BE67C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4A1198F"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35E66F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7A1717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78ACA9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28B772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B65BFC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97BBF4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B664CF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EA3FD85"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6441A3F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3C33F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1A2608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D5DCDB2"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52A8F769" w14:textId="77777777" w:rsidR="00D63504" w:rsidRPr="00B6273D" w:rsidRDefault="00D63504" w:rsidP="003934F0">
            <w:pPr>
              <w:pStyle w:val="Sinespaciado"/>
              <w:jc w:val="both"/>
              <w:rPr>
                <w:rFonts w:ascii="Times New Roman" w:hAnsi="Times New Roman" w:cs="Times New Roman"/>
              </w:rPr>
            </w:pPr>
          </w:p>
        </w:tc>
      </w:tr>
      <w:tr w:rsidR="00913A19" w:rsidRPr="00B6273D" w14:paraId="67EEC00B" w14:textId="77777777" w:rsidTr="008678F0">
        <w:trPr>
          <w:trHeight w:val="539"/>
        </w:trPr>
        <w:tc>
          <w:tcPr>
            <w:tcW w:w="1436" w:type="pct"/>
            <w:gridSpan w:val="2"/>
            <w:shd w:val="clear" w:color="auto" w:fill="auto"/>
          </w:tcPr>
          <w:p w14:paraId="1655591B" w14:textId="54C494F1" w:rsidR="00913A19" w:rsidRPr="00142044" w:rsidRDefault="00913A19" w:rsidP="003934F0">
            <w:pPr>
              <w:pStyle w:val="Sinespaciado"/>
              <w:spacing w:after="240"/>
              <w:jc w:val="both"/>
              <w:rPr>
                <w:rFonts w:ascii="Times New Roman" w:hAnsi="Times New Roman" w:cs="Times New Roman"/>
              </w:rPr>
            </w:pPr>
            <w:r>
              <w:rPr>
                <w:rFonts w:ascii="Times New Roman" w:hAnsi="Times New Roman" w:cs="Times New Roman"/>
              </w:rPr>
              <w:t>Diseño de los componentes del historiador de proceso</w:t>
            </w:r>
          </w:p>
        </w:tc>
        <w:tc>
          <w:tcPr>
            <w:tcW w:w="178" w:type="pct"/>
            <w:shd w:val="clear" w:color="auto" w:fill="auto"/>
          </w:tcPr>
          <w:p w14:paraId="63482178"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6138EF6E" w14:textId="77777777" w:rsidR="00913A19" w:rsidRPr="00B6273D" w:rsidRDefault="00913A19" w:rsidP="003934F0">
            <w:pPr>
              <w:pStyle w:val="Sinespaciado"/>
              <w:jc w:val="both"/>
              <w:rPr>
                <w:rFonts w:ascii="Times New Roman" w:hAnsi="Times New Roman" w:cs="Times New Roman"/>
              </w:rPr>
            </w:pPr>
          </w:p>
        </w:tc>
        <w:tc>
          <w:tcPr>
            <w:tcW w:w="181" w:type="pct"/>
            <w:gridSpan w:val="2"/>
            <w:shd w:val="clear" w:color="auto" w:fill="auto"/>
          </w:tcPr>
          <w:p w14:paraId="60462BF2" w14:textId="77777777" w:rsidR="00913A19" w:rsidRPr="00B6273D" w:rsidRDefault="00913A19" w:rsidP="003934F0">
            <w:pPr>
              <w:pStyle w:val="Sinespaciado"/>
              <w:jc w:val="both"/>
              <w:rPr>
                <w:rFonts w:ascii="Times New Roman" w:hAnsi="Times New Roman" w:cs="Times New Roman"/>
              </w:rPr>
            </w:pPr>
          </w:p>
        </w:tc>
        <w:tc>
          <w:tcPr>
            <w:tcW w:w="175" w:type="pct"/>
            <w:shd w:val="clear" w:color="auto" w:fill="auto"/>
          </w:tcPr>
          <w:p w14:paraId="7F10CCB6"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428A4E3D" w14:textId="77777777" w:rsidR="00913A19" w:rsidRPr="008678F0" w:rsidRDefault="00913A19" w:rsidP="003934F0">
            <w:pPr>
              <w:pStyle w:val="Sinespaciado"/>
              <w:jc w:val="both"/>
              <w:rPr>
                <w:rFonts w:ascii="Times New Roman" w:hAnsi="Times New Roman" w:cs="Times New Roman"/>
              </w:rPr>
            </w:pPr>
          </w:p>
        </w:tc>
        <w:tc>
          <w:tcPr>
            <w:tcW w:w="178" w:type="pct"/>
            <w:shd w:val="clear" w:color="auto" w:fill="9CC2E5" w:themeFill="accent1" w:themeFillTint="99"/>
          </w:tcPr>
          <w:p w14:paraId="4EE85832" w14:textId="77777777" w:rsidR="00913A19" w:rsidRPr="008678F0" w:rsidRDefault="00913A19" w:rsidP="003934F0">
            <w:pPr>
              <w:pStyle w:val="Sinespaciado"/>
              <w:jc w:val="both"/>
              <w:rPr>
                <w:rFonts w:ascii="Times New Roman" w:hAnsi="Times New Roman" w:cs="Times New Roman"/>
              </w:rPr>
            </w:pPr>
          </w:p>
        </w:tc>
        <w:tc>
          <w:tcPr>
            <w:tcW w:w="178" w:type="pct"/>
            <w:shd w:val="clear" w:color="auto" w:fill="auto"/>
          </w:tcPr>
          <w:p w14:paraId="428C4E6E" w14:textId="77777777" w:rsidR="00913A19" w:rsidRPr="008678F0" w:rsidRDefault="00913A19" w:rsidP="003934F0">
            <w:pPr>
              <w:pStyle w:val="Sinespaciado"/>
              <w:jc w:val="both"/>
              <w:rPr>
                <w:rFonts w:ascii="Times New Roman" w:hAnsi="Times New Roman" w:cs="Times New Roman"/>
              </w:rPr>
            </w:pPr>
          </w:p>
        </w:tc>
        <w:tc>
          <w:tcPr>
            <w:tcW w:w="178" w:type="pct"/>
            <w:shd w:val="clear" w:color="auto" w:fill="auto"/>
          </w:tcPr>
          <w:p w14:paraId="1BA9AAC1"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57086AF4"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78FBFF5C"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76805BC3"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354D450C"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705EA4EA"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79E990C0"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10631DC0" w14:textId="77777777" w:rsidR="00913A19" w:rsidRPr="00B6273D" w:rsidRDefault="00913A19" w:rsidP="003934F0">
            <w:pPr>
              <w:pStyle w:val="Sinespaciado"/>
              <w:jc w:val="both"/>
              <w:rPr>
                <w:rFonts w:ascii="Times New Roman" w:hAnsi="Times New Roman" w:cs="Times New Roman"/>
              </w:rPr>
            </w:pPr>
          </w:p>
        </w:tc>
        <w:tc>
          <w:tcPr>
            <w:tcW w:w="180" w:type="pct"/>
            <w:shd w:val="clear" w:color="auto" w:fill="auto"/>
          </w:tcPr>
          <w:p w14:paraId="4578F5F0"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4C7FD1F3"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5EA64858" w14:textId="77777777" w:rsidR="00913A19" w:rsidRPr="00B6273D" w:rsidRDefault="00913A19" w:rsidP="003934F0">
            <w:pPr>
              <w:pStyle w:val="Sinespaciado"/>
              <w:jc w:val="both"/>
              <w:rPr>
                <w:rFonts w:ascii="Times New Roman" w:hAnsi="Times New Roman" w:cs="Times New Roman"/>
              </w:rPr>
            </w:pPr>
          </w:p>
        </w:tc>
        <w:tc>
          <w:tcPr>
            <w:tcW w:w="178" w:type="pct"/>
            <w:shd w:val="clear" w:color="auto" w:fill="auto"/>
          </w:tcPr>
          <w:p w14:paraId="2C32357B" w14:textId="77777777" w:rsidR="00913A19" w:rsidRPr="00B6273D" w:rsidRDefault="00913A19" w:rsidP="003934F0">
            <w:pPr>
              <w:pStyle w:val="Sinespaciado"/>
              <w:jc w:val="both"/>
              <w:rPr>
                <w:rFonts w:ascii="Times New Roman" w:hAnsi="Times New Roman" w:cs="Times New Roman"/>
              </w:rPr>
            </w:pPr>
          </w:p>
        </w:tc>
        <w:tc>
          <w:tcPr>
            <w:tcW w:w="179" w:type="pct"/>
            <w:shd w:val="clear" w:color="auto" w:fill="auto"/>
          </w:tcPr>
          <w:p w14:paraId="1D3A7D89" w14:textId="77777777" w:rsidR="00913A19" w:rsidRPr="00B6273D" w:rsidRDefault="00913A19" w:rsidP="003934F0">
            <w:pPr>
              <w:pStyle w:val="Sinespaciado"/>
              <w:jc w:val="both"/>
              <w:rPr>
                <w:rFonts w:ascii="Times New Roman" w:hAnsi="Times New Roman" w:cs="Times New Roman"/>
              </w:rPr>
            </w:pPr>
          </w:p>
        </w:tc>
      </w:tr>
      <w:tr w:rsidR="00D63504" w:rsidRPr="00B6273D" w14:paraId="73711400" w14:textId="77777777" w:rsidTr="008678F0">
        <w:trPr>
          <w:trHeight w:val="408"/>
        </w:trPr>
        <w:tc>
          <w:tcPr>
            <w:tcW w:w="1436" w:type="pct"/>
            <w:gridSpan w:val="2"/>
            <w:shd w:val="clear" w:color="auto" w:fill="auto"/>
          </w:tcPr>
          <w:p w14:paraId="21B1B9F8" w14:textId="3DF764A7" w:rsidR="00D63504" w:rsidRPr="00142044" w:rsidRDefault="00B72E89" w:rsidP="003934F0">
            <w:pPr>
              <w:pStyle w:val="Sinespaciado"/>
              <w:rPr>
                <w:rFonts w:ascii="Times New Roman" w:hAnsi="Times New Roman" w:cs="Times New Roman"/>
              </w:rPr>
            </w:pPr>
            <w:r w:rsidRPr="00142044">
              <w:rPr>
                <w:rFonts w:ascii="Times New Roman" w:hAnsi="Times New Roman" w:cs="Times New Roman"/>
              </w:rPr>
              <w:t>Diseño de un script de inicialización</w:t>
            </w:r>
            <w:r w:rsidR="00913A19">
              <w:rPr>
                <w:rFonts w:ascii="Times New Roman" w:hAnsi="Times New Roman" w:cs="Times New Roman"/>
              </w:rPr>
              <w:t xml:space="preserve"> y configuración</w:t>
            </w:r>
            <w:r w:rsidRPr="00142044">
              <w:rPr>
                <w:rFonts w:ascii="Times New Roman" w:hAnsi="Times New Roman" w:cs="Times New Roman"/>
              </w:rPr>
              <w:t xml:space="preserve"> de la base de datos.</w:t>
            </w:r>
          </w:p>
        </w:tc>
        <w:tc>
          <w:tcPr>
            <w:tcW w:w="178" w:type="pct"/>
            <w:shd w:val="clear" w:color="auto" w:fill="auto"/>
          </w:tcPr>
          <w:p w14:paraId="3A382B3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DEF22A"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5EFD0189"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2B30BB2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788FE4C" w14:textId="77777777" w:rsidR="00D63504" w:rsidRPr="008678F0" w:rsidRDefault="00D63504" w:rsidP="003934F0">
            <w:pPr>
              <w:pStyle w:val="Sinespaciado"/>
              <w:jc w:val="both"/>
              <w:rPr>
                <w:rFonts w:ascii="Times New Roman" w:hAnsi="Times New Roman" w:cs="Times New Roman"/>
              </w:rPr>
            </w:pPr>
          </w:p>
        </w:tc>
        <w:tc>
          <w:tcPr>
            <w:tcW w:w="178" w:type="pct"/>
            <w:shd w:val="clear" w:color="auto" w:fill="auto"/>
          </w:tcPr>
          <w:p w14:paraId="2D905A64" w14:textId="77777777" w:rsidR="00D63504" w:rsidRPr="008678F0"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15E86B53" w14:textId="77777777" w:rsidR="00D63504" w:rsidRPr="008678F0" w:rsidRDefault="00D63504" w:rsidP="003934F0">
            <w:pPr>
              <w:pStyle w:val="Sinespaciado"/>
              <w:jc w:val="both"/>
              <w:rPr>
                <w:rFonts w:ascii="Times New Roman" w:hAnsi="Times New Roman" w:cs="Times New Roman"/>
              </w:rPr>
            </w:pPr>
          </w:p>
        </w:tc>
        <w:tc>
          <w:tcPr>
            <w:tcW w:w="178" w:type="pct"/>
            <w:shd w:val="clear" w:color="auto" w:fill="auto"/>
          </w:tcPr>
          <w:p w14:paraId="1069FD1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1EF5B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7C5DE6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CF0E1B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010F9D6" w14:textId="77777777" w:rsidR="00D63504" w:rsidRPr="00B6273D" w:rsidRDefault="00D63504" w:rsidP="003934F0">
            <w:pPr>
              <w:pStyle w:val="Sinespaciado"/>
              <w:jc w:val="both"/>
              <w:rPr>
                <w:rFonts w:ascii="Times New Roman" w:hAnsi="Times New Roman" w:cs="Times New Roman"/>
                <w:color w:val="FF0000"/>
              </w:rPr>
            </w:pPr>
          </w:p>
        </w:tc>
        <w:tc>
          <w:tcPr>
            <w:tcW w:w="178" w:type="pct"/>
            <w:shd w:val="clear" w:color="auto" w:fill="auto"/>
          </w:tcPr>
          <w:p w14:paraId="264D48F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DF58E8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6A24F1"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1317FF1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AA2623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29E7C5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514334C"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300DED3" w14:textId="77777777" w:rsidR="00D63504" w:rsidRPr="00B6273D" w:rsidRDefault="00D63504" w:rsidP="003934F0">
            <w:pPr>
              <w:pStyle w:val="Sinespaciado"/>
              <w:jc w:val="both"/>
              <w:rPr>
                <w:rFonts w:ascii="Times New Roman" w:hAnsi="Times New Roman" w:cs="Times New Roman"/>
              </w:rPr>
            </w:pPr>
          </w:p>
        </w:tc>
      </w:tr>
      <w:tr w:rsidR="00D63504" w:rsidRPr="00B6273D" w14:paraId="2E1AFBCC" w14:textId="77777777" w:rsidTr="008678F0">
        <w:trPr>
          <w:trHeight w:val="411"/>
        </w:trPr>
        <w:tc>
          <w:tcPr>
            <w:tcW w:w="1436" w:type="pct"/>
            <w:gridSpan w:val="2"/>
            <w:shd w:val="clear" w:color="auto" w:fill="auto"/>
          </w:tcPr>
          <w:p w14:paraId="54192B8D" w14:textId="0B5B5225" w:rsidR="00D63504" w:rsidRPr="00142044" w:rsidRDefault="00B72E89" w:rsidP="003934F0">
            <w:pPr>
              <w:pStyle w:val="Sinespaciado"/>
              <w:jc w:val="both"/>
              <w:rPr>
                <w:rFonts w:ascii="Times New Roman" w:hAnsi="Times New Roman" w:cs="Times New Roman"/>
              </w:rPr>
            </w:pPr>
            <w:r w:rsidRPr="00142044">
              <w:rPr>
                <w:rFonts w:ascii="Times New Roman" w:hAnsi="Times New Roman" w:cs="Times New Roman"/>
              </w:rPr>
              <w:t>Diseño de un servidor de aplicación encargado de gestionar el tráfico de datos de entrada a la aplicación.</w:t>
            </w:r>
          </w:p>
        </w:tc>
        <w:tc>
          <w:tcPr>
            <w:tcW w:w="178" w:type="pct"/>
            <w:shd w:val="clear" w:color="auto" w:fill="auto"/>
          </w:tcPr>
          <w:p w14:paraId="64A89B4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359276B"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7E49F1AF"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75C9C12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803FBAA" w14:textId="77777777" w:rsidR="00D63504" w:rsidRPr="008678F0" w:rsidRDefault="00D63504" w:rsidP="003934F0">
            <w:pPr>
              <w:pStyle w:val="Sinespaciado"/>
              <w:jc w:val="both"/>
              <w:rPr>
                <w:rFonts w:ascii="Times New Roman" w:hAnsi="Times New Roman" w:cs="Times New Roman"/>
              </w:rPr>
            </w:pPr>
          </w:p>
        </w:tc>
        <w:tc>
          <w:tcPr>
            <w:tcW w:w="178" w:type="pct"/>
            <w:shd w:val="clear" w:color="auto" w:fill="auto"/>
          </w:tcPr>
          <w:p w14:paraId="2BDA8466" w14:textId="77777777" w:rsidR="00D63504" w:rsidRPr="008678F0" w:rsidRDefault="00D63504" w:rsidP="003934F0">
            <w:pPr>
              <w:pStyle w:val="Sinespaciado"/>
              <w:jc w:val="both"/>
              <w:rPr>
                <w:rFonts w:ascii="Times New Roman" w:hAnsi="Times New Roman" w:cs="Times New Roman"/>
              </w:rPr>
            </w:pPr>
          </w:p>
        </w:tc>
        <w:tc>
          <w:tcPr>
            <w:tcW w:w="178" w:type="pct"/>
            <w:shd w:val="clear" w:color="auto" w:fill="auto"/>
          </w:tcPr>
          <w:p w14:paraId="7915F626" w14:textId="77777777" w:rsidR="00D63504" w:rsidRPr="008678F0"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5A90F96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6BBD58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EFB8D5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369E84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1016D2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EC6085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E3B369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AA2D26"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2B92F30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F8246C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3E24E7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BE7C1C2"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500E341" w14:textId="77777777" w:rsidR="00D63504" w:rsidRPr="00B6273D" w:rsidRDefault="00D63504" w:rsidP="003934F0">
            <w:pPr>
              <w:pStyle w:val="Sinespaciado"/>
              <w:jc w:val="both"/>
              <w:rPr>
                <w:rFonts w:ascii="Times New Roman" w:hAnsi="Times New Roman" w:cs="Times New Roman"/>
              </w:rPr>
            </w:pPr>
          </w:p>
        </w:tc>
      </w:tr>
      <w:tr w:rsidR="00872899" w:rsidRPr="00B6273D" w14:paraId="6D22DFD6" w14:textId="77777777" w:rsidTr="00B25DF7">
        <w:trPr>
          <w:trHeight w:val="485"/>
        </w:trPr>
        <w:tc>
          <w:tcPr>
            <w:tcW w:w="1436" w:type="pct"/>
            <w:gridSpan w:val="2"/>
            <w:shd w:val="clear" w:color="auto" w:fill="auto"/>
          </w:tcPr>
          <w:p w14:paraId="55D2D32C" w14:textId="7D5A3BEA"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lastRenderedPageBreak/>
              <w:t>Diseño de un servidor de aplicación encargado de gestionar el tráfico de datos de salida de la aplicación.</w:t>
            </w:r>
          </w:p>
        </w:tc>
        <w:tc>
          <w:tcPr>
            <w:tcW w:w="178" w:type="pct"/>
            <w:shd w:val="clear" w:color="auto" w:fill="auto"/>
          </w:tcPr>
          <w:p w14:paraId="13FC27F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B95CE33"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4D145F75"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219ED8A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5EB687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314AF7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B9B840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825C62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C30BC4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4B413B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B65FD9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2BF8CE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98E944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DDC21F8"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10FF252" w14:textId="77777777" w:rsidR="00872899" w:rsidRPr="00B6273D" w:rsidRDefault="00872899" w:rsidP="00872899">
            <w:pPr>
              <w:pStyle w:val="Sinespaciado"/>
              <w:jc w:val="both"/>
              <w:rPr>
                <w:rFonts w:ascii="Times New Roman" w:hAnsi="Times New Roman" w:cs="Times New Roman"/>
              </w:rPr>
            </w:pPr>
          </w:p>
        </w:tc>
        <w:tc>
          <w:tcPr>
            <w:tcW w:w="180" w:type="pct"/>
            <w:shd w:val="clear" w:color="auto" w:fill="auto"/>
          </w:tcPr>
          <w:p w14:paraId="0BD01BB8"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9C412E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216C09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DE797C2" w14:textId="77777777" w:rsidR="00872899" w:rsidRPr="00B6273D" w:rsidRDefault="00872899" w:rsidP="00872899">
            <w:pPr>
              <w:pStyle w:val="Sinespaciado"/>
              <w:jc w:val="both"/>
              <w:rPr>
                <w:rFonts w:ascii="Times New Roman" w:hAnsi="Times New Roman" w:cs="Times New Roman"/>
              </w:rPr>
            </w:pPr>
          </w:p>
        </w:tc>
        <w:tc>
          <w:tcPr>
            <w:tcW w:w="179" w:type="pct"/>
            <w:shd w:val="clear" w:color="auto" w:fill="auto"/>
          </w:tcPr>
          <w:p w14:paraId="78B5AFB6" w14:textId="77777777" w:rsidR="00872899" w:rsidRPr="00B6273D" w:rsidRDefault="00872899" w:rsidP="00872899">
            <w:pPr>
              <w:pStyle w:val="Sinespaciado"/>
              <w:jc w:val="both"/>
              <w:rPr>
                <w:rFonts w:ascii="Times New Roman" w:hAnsi="Times New Roman" w:cs="Times New Roman"/>
              </w:rPr>
            </w:pPr>
          </w:p>
        </w:tc>
      </w:tr>
      <w:tr w:rsidR="00872899" w:rsidRPr="00B6273D" w14:paraId="1096DB81" w14:textId="77777777" w:rsidTr="007938D9">
        <w:trPr>
          <w:trHeight w:val="339"/>
        </w:trPr>
        <w:tc>
          <w:tcPr>
            <w:tcW w:w="1436" w:type="pct"/>
            <w:gridSpan w:val="2"/>
            <w:shd w:val="clear" w:color="auto" w:fill="auto"/>
          </w:tcPr>
          <w:p w14:paraId="6DF2055B" w14:textId="39AF3DC9"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Diseño de un GUI de visualización de los registros del historiador de procesos.</w:t>
            </w:r>
          </w:p>
        </w:tc>
        <w:tc>
          <w:tcPr>
            <w:tcW w:w="178" w:type="pct"/>
            <w:shd w:val="clear" w:color="auto" w:fill="auto"/>
          </w:tcPr>
          <w:p w14:paraId="78C4748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3B87F92"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7802D3FC"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1F8B637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174461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4B2BDF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82EC17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4C0BB1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0D51D9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6ADC2BD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B8A29E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E772EB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D47A5C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0AF9CD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C20738B" w14:textId="77777777" w:rsidR="00872899" w:rsidRPr="00B6273D" w:rsidRDefault="00872899" w:rsidP="00872899">
            <w:pPr>
              <w:pStyle w:val="Sinespaciado"/>
              <w:jc w:val="both"/>
              <w:rPr>
                <w:rFonts w:ascii="Times New Roman" w:hAnsi="Times New Roman" w:cs="Times New Roman"/>
              </w:rPr>
            </w:pPr>
          </w:p>
        </w:tc>
        <w:tc>
          <w:tcPr>
            <w:tcW w:w="180" w:type="pct"/>
            <w:shd w:val="clear" w:color="auto" w:fill="auto"/>
          </w:tcPr>
          <w:p w14:paraId="53FD5F0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A329C7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2A8E7F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4D859DA"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tcBorders>
            <w:shd w:val="clear" w:color="auto" w:fill="auto"/>
          </w:tcPr>
          <w:p w14:paraId="5AFBFFF2" w14:textId="77777777" w:rsidR="00872899" w:rsidRPr="00B6273D" w:rsidRDefault="00872899" w:rsidP="00872899">
            <w:pPr>
              <w:pStyle w:val="Sinespaciado"/>
              <w:jc w:val="both"/>
              <w:rPr>
                <w:rFonts w:ascii="Times New Roman" w:hAnsi="Times New Roman" w:cs="Times New Roman"/>
              </w:rPr>
            </w:pPr>
          </w:p>
        </w:tc>
      </w:tr>
      <w:tr w:rsidR="00872899" w:rsidRPr="00B6273D" w14:paraId="2A337143" w14:textId="77777777" w:rsidTr="007938D9">
        <w:trPr>
          <w:trHeight w:val="64"/>
        </w:trPr>
        <w:tc>
          <w:tcPr>
            <w:tcW w:w="1436" w:type="pct"/>
            <w:gridSpan w:val="2"/>
            <w:shd w:val="clear" w:color="auto" w:fill="auto"/>
          </w:tcPr>
          <w:p w14:paraId="066FAF9F" w14:textId="48B40FC4"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 la base de datos.</w:t>
            </w:r>
          </w:p>
        </w:tc>
        <w:tc>
          <w:tcPr>
            <w:tcW w:w="178" w:type="pct"/>
            <w:shd w:val="clear" w:color="auto" w:fill="auto"/>
          </w:tcPr>
          <w:p w14:paraId="05B10C6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4349FC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1E1A9FF"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6943714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B5DA23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225B1C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B224BA0"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DBC30A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7A2AC4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6B7786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7920C9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58FAA1A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2193DF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D6C1270"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60C325E"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4CF53EA0"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770715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FB9020E"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79098D8"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3144746E" w14:textId="77777777" w:rsidR="00872899" w:rsidRPr="00B6273D" w:rsidRDefault="00872899" w:rsidP="00872899">
            <w:pPr>
              <w:pStyle w:val="Sinespaciado"/>
              <w:jc w:val="both"/>
              <w:rPr>
                <w:rFonts w:ascii="Times New Roman" w:hAnsi="Times New Roman" w:cs="Times New Roman"/>
              </w:rPr>
            </w:pPr>
          </w:p>
        </w:tc>
      </w:tr>
      <w:tr w:rsidR="00872899" w:rsidRPr="00B6273D" w14:paraId="581E8528" w14:textId="77777777" w:rsidTr="008678F0">
        <w:trPr>
          <w:trHeight w:val="269"/>
        </w:trPr>
        <w:tc>
          <w:tcPr>
            <w:tcW w:w="1436" w:type="pct"/>
            <w:gridSpan w:val="2"/>
            <w:shd w:val="clear" w:color="auto" w:fill="auto"/>
          </w:tcPr>
          <w:p w14:paraId="128CCDE4" w14:textId="46EAE33E"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del aplicativo encargado de gestionar el tráfico de datos del historiador de procesos.</w:t>
            </w:r>
          </w:p>
        </w:tc>
        <w:tc>
          <w:tcPr>
            <w:tcW w:w="178" w:type="pct"/>
            <w:shd w:val="clear" w:color="auto" w:fill="auto"/>
          </w:tcPr>
          <w:p w14:paraId="3EC3604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8520D7D"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EDC51FF"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5542787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213EBA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1446CF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916018C"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C46375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CC5137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F888B6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459D49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53CEE8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7D97BD3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41437ADE"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4CD68FE"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6741CA0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1EFCAF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749C1C4"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39B4ED9"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282CC216" w14:textId="77777777" w:rsidR="00872899" w:rsidRPr="00B6273D" w:rsidRDefault="00872899" w:rsidP="00872899">
            <w:pPr>
              <w:pStyle w:val="Sinespaciado"/>
              <w:jc w:val="both"/>
              <w:rPr>
                <w:rFonts w:ascii="Times New Roman" w:hAnsi="Times New Roman" w:cs="Times New Roman"/>
              </w:rPr>
            </w:pPr>
          </w:p>
        </w:tc>
      </w:tr>
      <w:tr w:rsidR="00872899" w:rsidRPr="00B6273D" w14:paraId="5E60FDA5" w14:textId="77777777" w:rsidTr="007938D9">
        <w:trPr>
          <w:trHeight w:val="275"/>
        </w:trPr>
        <w:tc>
          <w:tcPr>
            <w:tcW w:w="1436" w:type="pct"/>
            <w:gridSpan w:val="2"/>
            <w:shd w:val="clear" w:color="auto" w:fill="auto"/>
          </w:tcPr>
          <w:p w14:paraId="74478090" w14:textId="3786E30E"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Implementación de una interfaz que permita visualizar los registros del historiador.</w:t>
            </w:r>
          </w:p>
        </w:tc>
        <w:tc>
          <w:tcPr>
            <w:tcW w:w="178" w:type="pct"/>
            <w:shd w:val="clear" w:color="auto" w:fill="auto"/>
          </w:tcPr>
          <w:p w14:paraId="761C13D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E31FEF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4F0E2350"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6C6DA40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539A27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F19881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185C4CD"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23DBB10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E23617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E5ED8B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7ADA19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B1C793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E6313A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9F53A5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4FCC0B8C"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9CC2E5" w:themeFill="accent1" w:themeFillTint="99"/>
          </w:tcPr>
          <w:p w14:paraId="61E3E21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E6532D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B5D566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6C95D1B"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46058F8D" w14:textId="77777777" w:rsidR="00872899" w:rsidRPr="00B6273D" w:rsidRDefault="00872899" w:rsidP="00872899">
            <w:pPr>
              <w:pStyle w:val="Sinespaciado"/>
              <w:jc w:val="both"/>
              <w:rPr>
                <w:rFonts w:ascii="Times New Roman" w:hAnsi="Times New Roman" w:cs="Times New Roman"/>
              </w:rPr>
            </w:pPr>
          </w:p>
        </w:tc>
      </w:tr>
      <w:tr w:rsidR="00872899" w:rsidRPr="00B6273D" w14:paraId="7EBC29EF" w14:textId="77777777" w:rsidTr="007938D9">
        <w:trPr>
          <w:trHeight w:val="275"/>
        </w:trPr>
        <w:tc>
          <w:tcPr>
            <w:tcW w:w="1436" w:type="pct"/>
            <w:gridSpan w:val="2"/>
            <w:shd w:val="clear" w:color="auto" w:fill="auto"/>
          </w:tcPr>
          <w:p w14:paraId="68893B78" w14:textId="4CC1686D"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Implementación de una interfaz que permita configurar los parámetros de comunicación del historiador y sus clientes.</w:t>
            </w:r>
          </w:p>
        </w:tc>
        <w:tc>
          <w:tcPr>
            <w:tcW w:w="178" w:type="pct"/>
            <w:shd w:val="clear" w:color="auto" w:fill="auto"/>
          </w:tcPr>
          <w:p w14:paraId="73BB57E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528865E"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EB7C6C0"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5B507E4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A0A45E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728D1B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4030E30"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744408B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10E9CE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8A56CA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D45574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832CD4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FFA38B8"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D5EC476"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7A39FA2"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3B2FEF9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3907DA6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7D52C47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B47C64B"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3B8F2CF3" w14:textId="77777777" w:rsidR="00872899" w:rsidRPr="00B6273D" w:rsidRDefault="00872899" w:rsidP="00872899">
            <w:pPr>
              <w:pStyle w:val="Sinespaciado"/>
              <w:jc w:val="both"/>
              <w:rPr>
                <w:rFonts w:ascii="Times New Roman" w:hAnsi="Times New Roman" w:cs="Times New Roman"/>
              </w:rPr>
            </w:pPr>
          </w:p>
        </w:tc>
      </w:tr>
      <w:tr w:rsidR="00872899" w:rsidRPr="00B6273D" w14:paraId="3FC8097A" w14:textId="77777777" w:rsidTr="007938D9">
        <w:trPr>
          <w:trHeight w:val="275"/>
        </w:trPr>
        <w:tc>
          <w:tcPr>
            <w:tcW w:w="1436" w:type="pct"/>
            <w:gridSpan w:val="2"/>
            <w:shd w:val="clear" w:color="auto" w:fill="auto"/>
          </w:tcPr>
          <w:p w14:paraId="0AD7E144" w14:textId="0A508FC4"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Pruebas de funcionamiento del software desarrollado.</w:t>
            </w:r>
          </w:p>
        </w:tc>
        <w:tc>
          <w:tcPr>
            <w:tcW w:w="178" w:type="pct"/>
            <w:shd w:val="clear" w:color="auto" w:fill="auto"/>
          </w:tcPr>
          <w:p w14:paraId="16E99AF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AEA9E1F"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35C0BB11"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3DD550A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B8493A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820435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8C4D8EB"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72C2878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BD7712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31C0CA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61F353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6488BA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822FB0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106436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85538F6"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58770E1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A6417D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CF46A21"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67983C97"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9CC2E5" w:themeFill="accent1" w:themeFillTint="99"/>
          </w:tcPr>
          <w:p w14:paraId="56596D6E" w14:textId="77777777" w:rsidR="00872899" w:rsidRPr="00B6273D" w:rsidRDefault="00872899" w:rsidP="00872899">
            <w:pPr>
              <w:pStyle w:val="Sinespaciado"/>
              <w:jc w:val="both"/>
              <w:rPr>
                <w:rFonts w:ascii="Times New Roman" w:hAnsi="Times New Roman" w:cs="Times New Roman"/>
              </w:rPr>
            </w:pPr>
          </w:p>
        </w:tc>
      </w:tr>
    </w:tbl>
    <w:p w14:paraId="49EF9296" w14:textId="77777777" w:rsidR="00D63504" w:rsidRPr="00142044" w:rsidRDefault="00D63504" w:rsidP="00D63504">
      <w:pPr>
        <w:spacing w:line="360" w:lineRule="auto"/>
        <w:rPr>
          <w:rFonts w:ascii="Times New Roman" w:hAnsi="Times New Roman" w:cs="Times New Roman"/>
        </w:rPr>
      </w:pPr>
    </w:p>
    <w:p w14:paraId="06D750B3" w14:textId="77777777" w:rsidR="00D63504" w:rsidRPr="00142044" w:rsidRDefault="00D63504" w:rsidP="00D63504">
      <w:pPr>
        <w:spacing w:line="360" w:lineRule="auto"/>
        <w:rPr>
          <w:rFonts w:ascii="Times New Roman" w:hAnsi="Times New Roman" w:cs="Times New Roman"/>
        </w:rPr>
      </w:pPr>
    </w:p>
    <w:p w14:paraId="0D3F8C17" w14:textId="77777777" w:rsidR="00D63504" w:rsidRPr="00142044" w:rsidRDefault="00D63504" w:rsidP="00D63504">
      <w:pPr>
        <w:spacing w:line="360" w:lineRule="auto"/>
        <w:rPr>
          <w:rFonts w:ascii="Times New Roman" w:hAnsi="Times New Roman" w:cs="Times New Roman"/>
        </w:rPr>
      </w:pPr>
    </w:p>
    <w:p w14:paraId="59EE1683" w14:textId="77777777" w:rsidR="00D63504" w:rsidRPr="00142044" w:rsidRDefault="00D63504" w:rsidP="00D63504">
      <w:pPr>
        <w:spacing w:line="360" w:lineRule="auto"/>
        <w:rPr>
          <w:rFonts w:ascii="Times New Roman" w:hAnsi="Times New Roman" w:cs="Times New Roman"/>
        </w:rPr>
      </w:pPr>
    </w:p>
    <w:p w14:paraId="1DE2765C" w14:textId="77777777" w:rsidR="00D63504" w:rsidRPr="00142044" w:rsidRDefault="00D63504" w:rsidP="00D63504">
      <w:pPr>
        <w:spacing w:line="360" w:lineRule="auto"/>
        <w:rPr>
          <w:rFonts w:ascii="Times New Roman" w:hAnsi="Times New Roman" w:cs="Times New Roman"/>
        </w:rPr>
      </w:pPr>
    </w:p>
    <w:p w14:paraId="13E367F0" w14:textId="77777777" w:rsidR="00D63504" w:rsidRPr="00142044" w:rsidRDefault="00D63504" w:rsidP="00D63504">
      <w:pPr>
        <w:spacing w:line="360" w:lineRule="auto"/>
        <w:rPr>
          <w:rFonts w:ascii="Times New Roman" w:hAnsi="Times New Roman" w:cs="Times New Roman"/>
        </w:rPr>
      </w:pPr>
    </w:p>
    <w:p w14:paraId="161724BA" w14:textId="77777777" w:rsidR="00D63504" w:rsidRPr="00142044" w:rsidRDefault="00D63504" w:rsidP="00D63504">
      <w:pPr>
        <w:spacing w:line="360" w:lineRule="auto"/>
        <w:rPr>
          <w:rFonts w:ascii="Times New Roman" w:hAnsi="Times New Roman" w:cs="Times New Roman"/>
        </w:rPr>
      </w:pPr>
    </w:p>
    <w:p w14:paraId="10E8B270" w14:textId="77777777" w:rsidR="00D63504" w:rsidRPr="00142044" w:rsidRDefault="00D63504" w:rsidP="00D63504">
      <w:pPr>
        <w:spacing w:line="360" w:lineRule="auto"/>
        <w:rPr>
          <w:rFonts w:ascii="Times New Roman" w:hAnsi="Times New Roman" w:cs="Times New Roman"/>
        </w:rPr>
      </w:pPr>
    </w:p>
    <w:p w14:paraId="4A123560" w14:textId="77777777" w:rsidR="00D12C0D" w:rsidRPr="00142044" w:rsidRDefault="00D12C0D" w:rsidP="00673619">
      <w:pPr>
        <w:spacing w:line="360" w:lineRule="auto"/>
        <w:rPr>
          <w:rFonts w:ascii="Times New Roman" w:hAnsi="Times New Roman" w:cs="Times New Roman"/>
        </w:rPr>
      </w:pPr>
    </w:p>
    <w:sectPr w:rsidR="00D12C0D" w:rsidRPr="00142044" w:rsidSect="00D63504">
      <w:pgSz w:w="16839" w:h="11907" w:orient="landscape" w:code="9"/>
      <w:pgMar w:top="1701" w:right="1526"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045D" w14:textId="77777777" w:rsidR="00B46AF7" w:rsidRDefault="00B46AF7" w:rsidP="0039743A">
      <w:pPr>
        <w:spacing w:after="0" w:line="240" w:lineRule="auto"/>
      </w:pPr>
      <w:r>
        <w:separator/>
      </w:r>
    </w:p>
  </w:endnote>
  <w:endnote w:type="continuationSeparator" w:id="0">
    <w:p w14:paraId="57DED5B3" w14:textId="77777777" w:rsidR="00B46AF7" w:rsidRDefault="00B46AF7" w:rsidP="0039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895E1" w14:textId="77777777" w:rsidR="00B46AF7" w:rsidRDefault="00B46AF7" w:rsidP="0039743A">
      <w:pPr>
        <w:spacing w:after="0" w:line="240" w:lineRule="auto"/>
      </w:pPr>
      <w:r>
        <w:separator/>
      </w:r>
    </w:p>
  </w:footnote>
  <w:footnote w:type="continuationSeparator" w:id="0">
    <w:p w14:paraId="732E8D80" w14:textId="77777777" w:rsidR="00B46AF7" w:rsidRDefault="00B46AF7" w:rsidP="00397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5B51" w14:textId="77777777" w:rsidR="00A26850" w:rsidRPr="00BF4059" w:rsidRDefault="00A26850" w:rsidP="00A72A05">
    <w:pPr>
      <w:pStyle w:val="Encabezado"/>
      <w:jc w:val="center"/>
      <w:rPr>
        <w:rFonts w:ascii="Times New Roman" w:hAnsi="Times New Roman" w:cs="Times New Roman"/>
        <w:b/>
        <w:sz w:val="24"/>
        <w:szCs w:val="24"/>
      </w:rPr>
    </w:pPr>
    <w:r w:rsidRPr="00BF4059">
      <w:rPr>
        <w:rFonts w:ascii="Times New Roman" w:hAnsi="Times New Roman" w:cs="Times New Roman"/>
        <w:b/>
        <w:noProof/>
        <w:sz w:val="24"/>
        <w:szCs w:val="24"/>
        <w:lang w:eastAsia="es-EC"/>
      </w:rPr>
      <w:drawing>
        <wp:anchor distT="0" distB="0" distL="114300" distR="114300" simplePos="0" relativeHeight="251660288" behindDoc="1" locked="0" layoutInCell="1" allowOverlap="1" wp14:anchorId="38348A71" wp14:editId="52AFE08D">
          <wp:simplePos x="0" y="0"/>
          <wp:positionH relativeFrom="margin">
            <wp:posOffset>5401945</wp:posOffset>
          </wp:positionH>
          <wp:positionV relativeFrom="paragraph">
            <wp:posOffset>22225</wp:posOffset>
          </wp:positionV>
          <wp:extent cx="312974" cy="43667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974" cy="436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noProof/>
        <w:sz w:val="24"/>
        <w:szCs w:val="24"/>
        <w:lang w:eastAsia="es-EC"/>
      </w:rPr>
      <w:drawing>
        <wp:anchor distT="0" distB="0" distL="114300" distR="114300" simplePos="0" relativeHeight="251659264" behindDoc="1" locked="0" layoutInCell="1" allowOverlap="1" wp14:anchorId="40465059" wp14:editId="648538FA">
          <wp:simplePos x="0" y="0"/>
          <wp:positionH relativeFrom="column">
            <wp:posOffset>-20955</wp:posOffset>
          </wp:positionH>
          <wp:positionV relativeFrom="paragraph">
            <wp:posOffset>-3175</wp:posOffset>
          </wp:positionV>
          <wp:extent cx="396845" cy="447817"/>
          <wp:effectExtent l="0" t="0" r="0" b="0"/>
          <wp:wrapNone/>
          <wp:docPr id="6" name="Imagen 6"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P-11\AppData\Local\Temp\EPN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6845" cy="44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sz w:val="24"/>
        <w:szCs w:val="24"/>
      </w:rPr>
      <w:t>ESCUELA POLITÉCNICA NACIONAL</w:t>
    </w:r>
  </w:p>
  <w:p w14:paraId="79502A62" w14:textId="77777777" w:rsidR="00A26850" w:rsidRPr="00BF4059" w:rsidRDefault="00A26850" w:rsidP="00BF4059">
    <w:pPr>
      <w:pStyle w:val="Encabezado"/>
      <w:jc w:val="center"/>
      <w:rPr>
        <w:rFonts w:ascii="Times New Roman" w:hAnsi="Times New Roman" w:cs="Times New Roman"/>
        <w:b/>
        <w:sz w:val="24"/>
        <w:szCs w:val="24"/>
      </w:rPr>
    </w:pPr>
    <w:r w:rsidRPr="00BF4059">
      <w:rPr>
        <w:rFonts w:ascii="Times New Roman" w:hAnsi="Times New Roman" w:cs="Times New Roman"/>
        <w:b/>
        <w:sz w:val="24"/>
        <w:szCs w:val="24"/>
      </w:rPr>
      <w:t>VICERRECTORADO DE DOCENCIA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24"/>
    <w:multiLevelType w:val="hybridMultilevel"/>
    <w:tmpl w:val="95E2630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09A70612"/>
    <w:multiLevelType w:val="hybridMultilevel"/>
    <w:tmpl w:val="14F0961C"/>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 w15:restartNumberingAfterBreak="0">
    <w:nsid w:val="0A2F61CD"/>
    <w:multiLevelType w:val="multilevel"/>
    <w:tmpl w:val="556ED9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792661"/>
    <w:multiLevelType w:val="hybridMultilevel"/>
    <w:tmpl w:val="4066EBF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 w15:restartNumberingAfterBreak="0">
    <w:nsid w:val="0DD965C5"/>
    <w:multiLevelType w:val="hybridMultilevel"/>
    <w:tmpl w:val="1C80BCD0"/>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71467C"/>
    <w:multiLevelType w:val="hybridMultilevel"/>
    <w:tmpl w:val="6802B384"/>
    <w:lvl w:ilvl="0" w:tplc="8D4C22CC">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7584D5D"/>
    <w:multiLevelType w:val="hybridMultilevel"/>
    <w:tmpl w:val="70725DCA"/>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7" w15:restartNumberingAfterBreak="0">
    <w:nsid w:val="25B66995"/>
    <w:multiLevelType w:val="hybridMultilevel"/>
    <w:tmpl w:val="82989FE8"/>
    <w:lvl w:ilvl="0" w:tplc="50FC670A">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8" w15:restartNumberingAfterBreak="0">
    <w:nsid w:val="27093DAA"/>
    <w:multiLevelType w:val="hybridMultilevel"/>
    <w:tmpl w:val="55ECA686"/>
    <w:lvl w:ilvl="0" w:tplc="D73CA660">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AE3CC6"/>
    <w:multiLevelType w:val="multilevel"/>
    <w:tmpl w:val="82162696"/>
    <w:lvl w:ilvl="0">
      <w:start w:val="2"/>
      <w:numFmt w:val="decimal"/>
      <w:lvlText w:val="%1"/>
      <w:lvlJc w:val="left"/>
      <w:pPr>
        <w:ind w:left="360" w:hanging="360"/>
      </w:pPr>
      <w:rPr>
        <w:rFonts w:hint="default"/>
      </w:rPr>
    </w:lvl>
    <w:lvl w:ilvl="1">
      <w:start w:val="2"/>
      <w:numFmt w:val="decimal"/>
      <w:lvlText w:val="%1.%2"/>
      <w:lvlJc w:val="left"/>
      <w:pPr>
        <w:ind w:left="852" w:hanging="360"/>
      </w:pPr>
      <w:rPr>
        <w:rFonts w:hint="default"/>
      </w:rPr>
    </w:lvl>
    <w:lvl w:ilvl="2">
      <w:start w:val="1"/>
      <w:numFmt w:val="decimal"/>
      <w:lvlText w:val="%1.%2.%3"/>
      <w:lvlJc w:val="left"/>
      <w:pPr>
        <w:ind w:left="1344" w:hanging="36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2688" w:hanging="72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24" w:hanging="1080"/>
      </w:pPr>
      <w:rPr>
        <w:rFonts w:hint="default"/>
      </w:rPr>
    </w:lvl>
    <w:lvl w:ilvl="8">
      <w:start w:val="1"/>
      <w:numFmt w:val="decimal"/>
      <w:lvlText w:val="%1.%2.%3.%4.%5.%6.%7.%8.%9"/>
      <w:lvlJc w:val="left"/>
      <w:pPr>
        <w:ind w:left="5376" w:hanging="1440"/>
      </w:pPr>
      <w:rPr>
        <w:rFonts w:hint="default"/>
      </w:rPr>
    </w:lvl>
  </w:abstractNum>
  <w:abstractNum w:abstractNumId="10" w15:restartNumberingAfterBreak="0">
    <w:nsid w:val="2E75050C"/>
    <w:multiLevelType w:val="hybridMultilevel"/>
    <w:tmpl w:val="AC4EE260"/>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1" w15:restartNumberingAfterBreak="0">
    <w:nsid w:val="36743257"/>
    <w:multiLevelType w:val="hybridMultilevel"/>
    <w:tmpl w:val="CA76C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6B86FB8"/>
    <w:multiLevelType w:val="multilevel"/>
    <w:tmpl w:val="5364838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A2D72E0"/>
    <w:multiLevelType w:val="hybridMultilevel"/>
    <w:tmpl w:val="B4687AE8"/>
    <w:lvl w:ilvl="0" w:tplc="300A0001">
      <w:start w:val="1"/>
      <w:numFmt w:val="bullet"/>
      <w:lvlText w:val=""/>
      <w:lvlJc w:val="left"/>
      <w:pPr>
        <w:ind w:left="1125" w:hanging="360"/>
      </w:pPr>
      <w:rPr>
        <w:rFonts w:ascii="Symbol" w:hAnsi="Symbol" w:hint="default"/>
      </w:rPr>
    </w:lvl>
    <w:lvl w:ilvl="1" w:tplc="300A0003" w:tentative="1">
      <w:start w:val="1"/>
      <w:numFmt w:val="bullet"/>
      <w:lvlText w:val="o"/>
      <w:lvlJc w:val="left"/>
      <w:pPr>
        <w:ind w:left="1845" w:hanging="360"/>
      </w:pPr>
      <w:rPr>
        <w:rFonts w:ascii="Courier New" w:hAnsi="Courier New" w:cs="Courier New" w:hint="default"/>
      </w:rPr>
    </w:lvl>
    <w:lvl w:ilvl="2" w:tplc="300A0005" w:tentative="1">
      <w:start w:val="1"/>
      <w:numFmt w:val="bullet"/>
      <w:lvlText w:val=""/>
      <w:lvlJc w:val="left"/>
      <w:pPr>
        <w:ind w:left="2565" w:hanging="360"/>
      </w:pPr>
      <w:rPr>
        <w:rFonts w:ascii="Wingdings" w:hAnsi="Wingdings" w:hint="default"/>
      </w:rPr>
    </w:lvl>
    <w:lvl w:ilvl="3" w:tplc="300A0001" w:tentative="1">
      <w:start w:val="1"/>
      <w:numFmt w:val="bullet"/>
      <w:lvlText w:val=""/>
      <w:lvlJc w:val="left"/>
      <w:pPr>
        <w:ind w:left="3285" w:hanging="360"/>
      </w:pPr>
      <w:rPr>
        <w:rFonts w:ascii="Symbol" w:hAnsi="Symbol" w:hint="default"/>
      </w:rPr>
    </w:lvl>
    <w:lvl w:ilvl="4" w:tplc="300A0003" w:tentative="1">
      <w:start w:val="1"/>
      <w:numFmt w:val="bullet"/>
      <w:lvlText w:val="o"/>
      <w:lvlJc w:val="left"/>
      <w:pPr>
        <w:ind w:left="4005" w:hanging="360"/>
      </w:pPr>
      <w:rPr>
        <w:rFonts w:ascii="Courier New" w:hAnsi="Courier New" w:cs="Courier New" w:hint="default"/>
      </w:rPr>
    </w:lvl>
    <w:lvl w:ilvl="5" w:tplc="300A0005" w:tentative="1">
      <w:start w:val="1"/>
      <w:numFmt w:val="bullet"/>
      <w:lvlText w:val=""/>
      <w:lvlJc w:val="left"/>
      <w:pPr>
        <w:ind w:left="4725" w:hanging="360"/>
      </w:pPr>
      <w:rPr>
        <w:rFonts w:ascii="Wingdings" w:hAnsi="Wingdings" w:hint="default"/>
      </w:rPr>
    </w:lvl>
    <w:lvl w:ilvl="6" w:tplc="300A0001" w:tentative="1">
      <w:start w:val="1"/>
      <w:numFmt w:val="bullet"/>
      <w:lvlText w:val=""/>
      <w:lvlJc w:val="left"/>
      <w:pPr>
        <w:ind w:left="5445" w:hanging="360"/>
      </w:pPr>
      <w:rPr>
        <w:rFonts w:ascii="Symbol" w:hAnsi="Symbol" w:hint="default"/>
      </w:rPr>
    </w:lvl>
    <w:lvl w:ilvl="7" w:tplc="300A0003" w:tentative="1">
      <w:start w:val="1"/>
      <w:numFmt w:val="bullet"/>
      <w:lvlText w:val="o"/>
      <w:lvlJc w:val="left"/>
      <w:pPr>
        <w:ind w:left="6165" w:hanging="360"/>
      </w:pPr>
      <w:rPr>
        <w:rFonts w:ascii="Courier New" w:hAnsi="Courier New" w:cs="Courier New" w:hint="default"/>
      </w:rPr>
    </w:lvl>
    <w:lvl w:ilvl="8" w:tplc="300A0005" w:tentative="1">
      <w:start w:val="1"/>
      <w:numFmt w:val="bullet"/>
      <w:lvlText w:val=""/>
      <w:lvlJc w:val="left"/>
      <w:pPr>
        <w:ind w:left="6885" w:hanging="360"/>
      </w:pPr>
      <w:rPr>
        <w:rFonts w:ascii="Wingdings" w:hAnsi="Wingdings" w:hint="default"/>
      </w:rPr>
    </w:lvl>
  </w:abstractNum>
  <w:abstractNum w:abstractNumId="14" w15:restartNumberingAfterBreak="0">
    <w:nsid w:val="4F48474C"/>
    <w:multiLevelType w:val="hybridMultilevel"/>
    <w:tmpl w:val="130E683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21D75C9"/>
    <w:multiLevelType w:val="hybridMultilevel"/>
    <w:tmpl w:val="EC54136E"/>
    <w:lvl w:ilvl="0" w:tplc="300A0005">
      <w:start w:val="1"/>
      <w:numFmt w:val="bullet"/>
      <w:lvlText w:val=""/>
      <w:lvlJc w:val="left"/>
      <w:pPr>
        <w:ind w:left="1496" w:hanging="360"/>
      </w:pPr>
      <w:rPr>
        <w:rFonts w:ascii="Wingdings" w:hAnsi="Wingdings" w:hint="default"/>
      </w:rPr>
    </w:lvl>
    <w:lvl w:ilvl="1" w:tplc="300A0003" w:tentative="1">
      <w:start w:val="1"/>
      <w:numFmt w:val="bullet"/>
      <w:lvlText w:val="o"/>
      <w:lvlJc w:val="left"/>
      <w:pPr>
        <w:ind w:left="2216" w:hanging="360"/>
      </w:pPr>
      <w:rPr>
        <w:rFonts w:ascii="Courier New" w:hAnsi="Courier New" w:cs="Courier New" w:hint="default"/>
      </w:rPr>
    </w:lvl>
    <w:lvl w:ilvl="2" w:tplc="300A0005" w:tentative="1">
      <w:start w:val="1"/>
      <w:numFmt w:val="bullet"/>
      <w:lvlText w:val=""/>
      <w:lvlJc w:val="left"/>
      <w:pPr>
        <w:ind w:left="2936" w:hanging="360"/>
      </w:pPr>
      <w:rPr>
        <w:rFonts w:ascii="Wingdings" w:hAnsi="Wingdings" w:hint="default"/>
      </w:rPr>
    </w:lvl>
    <w:lvl w:ilvl="3" w:tplc="300A0001" w:tentative="1">
      <w:start w:val="1"/>
      <w:numFmt w:val="bullet"/>
      <w:lvlText w:val=""/>
      <w:lvlJc w:val="left"/>
      <w:pPr>
        <w:ind w:left="3656" w:hanging="360"/>
      </w:pPr>
      <w:rPr>
        <w:rFonts w:ascii="Symbol" w:hAnsi="Symbol" w:hint="default"/>
      </w:rPr>
    </w:lvl>
    <w:lvl w:ilvl="4" w:tplc="300A0003" w:tentative="1">
      <w:start w:val="1"/>
      <w:numFmt w:val="bullet"/>
      <w:lvlText w:val="o"/>
      <w:lvlJc w:val="left"/>
      <w:pPr>
        <w:ind w:left="4376" w:hanging="360"/>
      </w:pPr>
      <w:rPr>
        <w:rFonts w:ascii="Courier New" w:hAnsi="Courier New" w:cs="Courier New" w:hint="default"/>
      </w:rPr>
    </w:lvl>
    <w:lvl w:ilvl="5" w:tplc="300A0005" w:tentative="1">
      <w:start w:val="1"/>
      <w:numFmt w:val="bullet"/>
      <w:lvlText w:val=""/>
      <w:lvlJc w:val="left"/>
      <w:pPr>
        <w:ind w:left="5096" w:hanging="360"/>
      </w:pPr>
      <w:rPr>
        <w:rFonts w:ascii="Wingdings" w:hAnsi="Wingdings" w:hint="default"/>
      </w:rPr>
    </w:lvl>
    <w:lvl w:ilvl="6" w:tplc="300A0001" w:tentative="1">
      <w:start w:val="1"/>
      <w:numFmt w:val="bullet"/>
      <w:lvlText w:val=""/>
      <w:lvlJc w:val="left"/>
      <w:pPr>
        <w:ind w:left="5816" w:hanging="360"/>
      </w:pPr>
      <w:rPr>
        <w:rFonts w:ascii="Symbol" w:hAnsi="Symbol" w:hint="default"/>
      </w:rPr>
    </w:lvl>
    <w:lvl w:ilvl="7" w:tplc="300A0003" w:tentative="1">
      <w:start w:val="1"/>
      <w:numFmt w:val="bullet"/>
      <w:lvlText w:val="o"/>
      <w:lvlJc w:val="left"/>
      <w:pPr>
        <w:ind w:left="6536" w:hanging="360"/>
      </w:pPr>
      <w:rPr>
        <w:rFonts w:ascii="Courier New" w:hAnsi="Courier New" w:cs="Courier New" w:hint="default"/>
      </w:rPr>
    </w:lvl>
    <w:lvl w:ilvl="8" w:tplc="300A0005" w:tentative="1">
      <w:start w:val="1"/>
      <w:numFmt w:val="bullet"/>
      <w:lvlText w:val=""/>
      <w:lvlJc w:val="left"/>
      <w:pPr>
        <w:ind w:left="7256" w:hanging="360"/>
      </w:pPr>
      <w:rPr>
        <w:rFonts w:ascii="Wingdings" w:hAnsi="Wingdings" w:hint="default"/>
      </w:rPr>
    </w:lvl>
  </w:abstractNum>
  <w:abstractNum w:abstractNumId="16" w15:restartNumberingAfterBreak="0">
    <w:nsid w:val="587A0CD4"/>
    <w:multiLevelType w:val="multilevel"/>
    <w:tmpl w:val="7B746C7A"/>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rPr>
        <w:b/>
        <w:i w:val="0"/>
      </w:rPr>
    </w:lvl>
    <w:lvl w:ilvl="2">
      <w:start w:val="1"/>
      <w:numFmt w:val="decimal"/>
      <w:lvlText w:val="%1.%2.%3."/>
      <w:lvlJc w:val="left"/>
      <w:pPr>
        <w:tabs>
          <w:tab w:val="num" w:pos="1224"/>
        </w:tabs>
        <w:ind w:left="1224" w:hanging="504"/>
      </w:p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8EA4D04"/>
    <w:multiLevelType w:val="multilevel"/>
    <w:tmpl w:val="7B746C7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9210E0B"/>
    <w:multiLevelType w:val="hybridMultilevel"/>
    <w:tmpl w:val="C3367EE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9" w15:restartNumberingAfterBreak="0">
    <w:nsid w:val="59EE55BA"/>
    <w:multiLevelType w:val="hybridMultilevel"/>
    <w:tmpl w:val="02908C1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0" w15:restartNumberingAfterBreak="0">
    <w:nsid w:val="5D420866"/>
    <w:multiLevelType w:val="hybridMultilevel"/>
    <w:tmpl w:val="D33A132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1" w15:restartNumberingAfterBreak="0">
    <w:nsid w:val="5E1C290C"/>
    <w:multiLevelType w:val="hybridMultilevel"/>
    <w:tmpl w:val="CE620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A61FC"/>
    <w:multiLevelType w:val="hybridMultilevel"/>
    <w:tmpl w:val="5DA64116"/>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3" w15:restartNumberingAfterBreak="0">
    <w:nsid w:val="646719FD"/>
    <w:multiLevelType w:val="hybridMultilevel"/>
    <w:tmpl w:val="6FB2A15C"/>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4" w15:restartNumberingAfterBreak="0">
    <w:nsid w:val="6A8300C9"/>
    <w:multiLevelType w:val="hybridMultilevel"/>
    <w:tmpl w:val="BF9097DA"/>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5" w15:restartNumberingAfterBreak="0">
    <w:nsid w:val="6FF67379"/>
    <w:multiLevelType w:val="hybridMultilevel"/>
    <w:tmpl w:val="4F92222C"/>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6" w15:restartNumberingAfterBreak="0">
    <w:nsid w:val="7331024F"/>
    <w:multiLevelType w:val="hybridMultilevel"/>
    <w:tmpl w:val="651AEEB4"/>
    <w:lvl w:ilvl="0" w:tplc="300A0005">
      <w:start w:val="1"/>
      <w:numFmt w:val="bullet"/>
      <w:lvlText w:val=""/>
      <w:lvlJc w:val="left"/>
      <w:pPr>
        <w:ind w:left="1512" w:hanging="360"/>
      </w:pPr>
      <w:rPr>
        <w:rFonts w:ascii="Wingdings" w:hAnsi="Wingdings"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7" w15:restartNumberingAfterBreak="0">
    <w:nsid w:val="73560909"/>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48159BF"/>
    <w:multiLevelType w:val="hybridMultilevel"/>
    <w:tmpl w:val="7804B45E"/>
    <w:lvl w:ilvl="0" w:tplc="C972A444">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5325A87"/>
    <w:multiLevelType w:val="hybridMultilevel"/>
    <w:tmpl w:val="8D6A8BDA"/>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566164E"/>
    <w:multiLevelType w:val="hybridMultilevel"/>
    <w:tmpl w:val="B4301E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5D0788"/>
    <w:multiLevelType w:val="multilevel"/>
    <w:tmpl w:val="58ECD44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D8120F1"/>
    <w:multiLevelType w:val="multilevel"/>
    <w:tmpl w:val="5A06EE8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E740B42"/>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0"/>
  </w:num>
  <w:num w:numId="3">
    <w:abstractNumId w:val="14"/>
  </w:num>
  <w:num w:numId="4">
    <w:abstractNumId w:val="11"/>
  </w:num>
  <w:num w:numId="5">
    <w:abstractNumId w:val="33"/>
  </w:num>
  <w:num w:numId="6">
    <w:abstractNumId w:val="3"/>
  </w:num>
  <w:num w:numId="7">
    <w:abstractNumId w:val="1"/>
  </w:num>
  <w:num w:numId="8">
    <w:abstractNumId w:val="6"/>
  </w:num>
  <w:num w:numId="9">
    <w:abstractNumId w:val="21"/>
  </w:num>
  <w:num w:numId="10">
    <w:abstractNumId w:val="29"/>
  </w:num>
  <w:num w:numId="11">
    <w:abstractNumId w:val="9"/>
  </w:num>
  <w:num w:numId="12">
    <w:abstractNumId w:val="12"/>
  </w:num>
  <w:num w:numId="13">
    <w:abstractNumId w:val="27"/>
  </w:num>
  <w:num w:numId="14">
    <w:abstractNumId w:val="17"/>
  </w:num>
  <w:num w:numId="15">
    <w:abstractNumId w:val="15"/>
  </w:num>
  <w:num w:numId="16">
    <w:abstractNumId w:val="26"/>
  </w:num>
  <w:num w:numId="17">
    <w:abstractNumId w:val="7"/>
  </w:num>
  <w:num w:numId="18">
    <w:abstractNumId w:val="28"/>
  </w:num>
  <w:num w:numId="19">
    <w:abstractNumId w:val="8"/>
  </w:num>
  <w:num w:numId="20">
    <w:abstractNumId w:val="31"/>
  </w:num>
  <w:num w:numId="21">
    <w:abstractNumId w:val="4"/>
  </w:num>
  <w:num w:numId="22">
    <w:abstractNumId w:val="32"/>
  </w:num>
  <w:num w:numId="23">
    <w:abstractNumId w:val="5"/>
  </w:num>
  <w:num w:numId="24">
    <w:abstractNumId w:val="13"/>
  </w:num>
  <w:num w:numId="25">
    <w:abstractNumId w:val="10"/>
  </w:num>
  <w:num w:numId="26">
    <w:abstractNumId w:val="18"/>
  </w:num>
  <w:num w:numId="27">
    <w:abstractNumId w:val="19"/>
  </w:num>
  <w:num w:numId="28">
    <w:abstractNumId w:val="0"/>
  </w:num>
  <w:num w:numId="29">
    <w:abstractNumId w:val="22"/>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5"/>
  </w:num>
  <w:num w:numId="33">
    <w:abstractNumId w:val="24"/>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ALEXIS CASTRO GARCES">
    <w15:presenceInfo w15:providerId="None" w15:userId="CHRISTOPHER ALEXIS CASTRO GAR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0MjAwMTc2MTc0MzVU0lEKTi0uzszPAykwrgUAZTdksywAAAA="/>
  </w:docVars>
  <w:rsids>
    <w:rsidRoot w:val="001D2FD4"/>
    <w:rsid w:val="00000103"/>
    <w:rsid w:val="0000048C"/>
    <w:rsid w:val="000027B5"/>
    <w:rsid w:val="000102AD"/>
    <w:rsid w:val="00010AD2"/>
    <w:rsid w:val="00011EB6"/>
    <w:rsid w:val="00015E94"/>
    <w:rsid w:val="0001651E"/>
    <w:rsid w:val="00020719"/>
    <w:rsid w:val="00025001"/>
    <w:rsid w:val="000318F0"/>
    <w:rsid w:val="0003443A"/>
    <w:rsid w:val="000641D8"/>
    <w:rsid w:val="00065F57"/>
    <w:rsid w:val="0007077E"/>
    <w:rsid w:val="000722FA"/>
    <w:rsid w:val="00072F67"/>
    <w:rsid w:val="00074AA4"/>
    <w:rsid w:val="00080297"/>
    <w:rsid w:val="00081D9A"/>
    <w:rsid w:val="0008233D"/>
    <w:rsid w:val="00083725"/>
    <w:rsid w:val="00085015"/>
    <w:rsid w:val="00087630"/>
    <w:rsid w:val="0009438C"/>
    <w:rsid w:val="00095ACA"/>
    <w:rsid w:val="00095F96"/>
    <w:rsid w:val="00096F5F"/>
    <w:rsid w:val="000A293F"/>
    <w:rsid w:val="000A3753"/>
    <w:rsid w:val="000A66B2"/>
    <w:rsid w:val="000B17EE"/>
    <w:rsid w:val="000B23E3"/>
    <w:rsid w:val="000B3B4B"/>
    <w:rsid w:val="000B3F57"/>
    <w:rsid w:val="000C216F"/>
    <w:rsid w:val="000C21F7"/>
    <w:rsid w:val="000C2E2A"/>
    <w:rsid w:val="000C4670"/>
    <w:rsid w:val="000C4BE2"/>
    <w:rsid w:val="000C6A49"/>
    <w:rsid w:val="000D0051"/>
    <w:rsid w:val="000D0B74"/>
    <w:rsid w:val="000D74EC"/>
    <w:rsid w:val="000E2E89"/>
    <w:rsid w:val="000F6AE9"/>
    <w:rsid w:val="00110CCE"/>
    <w:rsid w:val="00113DEF"/>
    <w:rsid w:val="0011524D"/>
    <w:rsid w:val="0012070E"/>
    <w:rsid w:val="00120E68"/>
    <w:rsid w:val="00134D9F"/>
    <w:rsid w:val="00137723"/>
    <w:rsid w:val="00142044"/>
    <w:rsid w:val="001456FD"/>
    <w:rsid w:val="0015331C"/>
    <w:rsid w:val="001560F3"/>
    <w:rsid w:val="00161F0A"/>
    <w:rsid w:val="00164392"/>
    <w:rsid w:val="00170F67"/>
    <w:rsid w:val="001742AF"/>
    <w:rsid w:val="00194373"/>
    <w:rsid w:val="001A0959"/>
    <w:rsid w:val="001A300B"/>
    <w:rsid w:val="001A7924"/>
    <w:rsid w:val="001B4530"/>
    <w:rsid w:val="001B4FFD"/>
    <w:rsid w:val="001B5872"/>
    <w:rsid w:val="001C5712"/>
    <w:rsid w:val="001C75AB"/>
    <w:rsid w:val="001D12F8"/>
    <w:rsid w:val="001D2FD4"/>
    <w:rsid w:val="001D508C"/>
    <w:rsid w:val="001D5376"/>
    <w:rsid w:val="001D7825"/>
    <w:rsid w:val="001E1E5E"/>
    <w:rsid w:val="001E33DF"/>
    <w:rsid w:val="001E4661"/>
    <w:rsid w:val="001E6C71"/>
    <w:rsid w:val="001F3E5B"/>
    <w:rsid w:val="00200121"/>
    <w:rsid w:val="002038E3"/>
    <w:rsid w:val="0020522B"/>
    <w:rsid w:val="00205FBC"/>
    <w:rsid w:val="00207394"/>
    <w:rsid w:val="00217668"/>
    <w:rsid w:val="00220905"/>
    <w:rsid w:val="002259CB"/>
    <w:rsid w:val="00234164"/>
    <w:rsid w:val="002408F5"/>
    <w:rsid w:val="00241172"/>
    <w:rsid w:val="00244750"/>
    <w:rsid w:val="0024663B"/>
    <w:rsid w:val="00251DB1"/>
    <w:rsid w:val="00264832"/>
    <w:rsid w:val="00275517"/>
    <w:rsid w:val="00283EBF"/>
    <w:rsid w:val="002868F7"/>
    <w:rsid w:val="0028696D"/>
    <w:rsid w:val="002872E0"/>
    <w:rsid w:val="00290904"/>
    <w:rsid w:val="002A0D91"/>
    <w:rsid w:val="002A3095"/>
    <w:rsid w:val="002A3C4E"/>
    <w:rsid w:val="002A6224"/>
    <w:rsid w:val="002B32AD"/>
    <w:rsid w:val="002C65F4"/>
    <w:rsid w:val="002D75F4"/>
    <w:rsid w:val="002E16BC"/>
    <w:rsid w:val="002E2991"/>
    <w:rsid w:val="002F3722"/>
    <w:rsid w:val="002F6BF2"/>
    <w:rsid w:val="002F6E86"/>
    <w:rsid w:val="003004A5"/>
    <w:rsid w:val="00306563"/>
    <w:rsid w:val="00306F82"/>
    <w:rsid w:val="003105EF"/>
    <w:rsid w:val="00312567"/>
    <w:rsid w:val="00324FBB"/>
    <w:rsid w:val="00325F0C"/>
    <w:rsid w:val="00333C67"/>
    <w:rsid w:val="00336DE7"/>
    <w:rsid w:val="00337666"/>
    <w:rsid w:val="00337CFC"/>
    <w:rsid w:val="00342D01"/>
    <w:rsid w:val="00346A2C"/>
    <w:rsid w:val="003504D2"/>
    <w:rsid w:val="00360658"/>
    <w:rsid w:val="003653F6"/>
    <w:rsid w:val="003668E6"/>
    <w:rsid w:val="0036729D"/>
    <w:rsid w:val="00367813"/>
    <w:rsid w:val="00367C72"/>
    <w:rsid w:val="0037090A"/>
    <w:rsid w:val="00371C20"/>
    <w:rsid w:val="00374238"/>
    <w:rsid w:val="0037721F"/>
    <w:rsid w:val="00381161"/>
    <w:rsid w:val="00387B3B"/>
    <w:rsid w:val="00387DF3"/>
    <w:rsid w:val="003934F0"/>
    <w:rsid w:val="0039658D"/>
    <w:rsid w:val="0039743A"/>
    <w:rsid w:val="003A1BF9"/>
    <w:rsid w:val="003A1CCB"/>
    <w:rsid w:val="003A3CC3"/>
    <w:rsid w:val="003A3D43"/>
    <w:rsid w:val="003A4AA4"/>
    <w:rsid w:val="003A4CDB"/>
    <w:rsid w:val="003B07B2"/>
    <w:rsid w:val="003B2185"/>
    <w:rsid w:val="003B21CA"/>
    <w:rsid w:val="003B62AF"/>
    <w:rsid w:val="003C0AF3"/>
    <w:rsid w:val="003E3397"/>
    <w:rsid w:val="003E3968"/>
    <w:rsid w:val="003E6F4B"/>
    <w:rsid w:val="003F1ACC"/>
    <w:rsid w:val="003F4EF3"/>
    <w:rsid w:val="00402BB2"/>
    <w:rsid w:val="00403437"/>
    <w:rsid w:val="0040533B"/>
    <w:rsid w:val="00406FC5"/>
    <w:rsid w:val="00407878"/>
    <w:rsid w:val="004122FE"/>
    <w:rsid w:val="00414ADB"/>
    <w:rsid w:val="00420E26"/>
    <w:rsid w:val="004210A1"/>
    <w:rsid w:val="00424D93"/>
    <w:rsid w:val="00424FCA"/>
    <w:rsid w:val="0043010C"/>
    <w:rsid w:val="00430676"/>
    <w:rsid w:val="00433F7D"/>
    <w:rsid w:val="004357CF"/>
    <w:rsid w:val="004410B6"/>
    <w:rsid w:val="00441501"/>
    <w:rsid w:val="00442332"/>
    <w:rsid w:val="00443E57"/>
    <w:rsid w:val="00445E6F"/>
    <w:rsid w:val="0044629E"/>
    <w:rsid w:val="00446C96"/>
    <w:rsid w:val="00447533"/>
    <w:rsid w:val="00450AF8"/>
    <w:rsid w:val="00451A24"/>
    <w:rsid w:val="00462555"/>
    <w:rsid w:val="00463FB3"/>
    <w:rsid w:val="00465DBA"/>
    <w:rsid w:val="0047046F"/>
    <w:rsid w:val="00470853"/>
    <w:rsid w:val="00471AF3"/>
    <w:rsid w:val="00472E9B"/>
    <w:rsid w:val="00472F84"/>
    <w:rsid w:val="00477648"/>
    <w:rsid w:val="00481143"/>
    <w:rsid w:val="004827EF"/>
    <w:rsid w:val="00487665"/>
    <w:rsid w:val="00493E3D"/>
    <w:rsid w:val="004954DC"/>
    <w:rsid w:val="00495A5D"/>
    <w:rsid w:val="00496466"/>
    <w:rsid w:val="004A114E"/>
    <w:rsid w:val="004A6129"/>
    <w:rsid w:val="004A717A"/>
    <w:rsid w:val="004B054C"/>
    <w:rsid w:val="004B06C9"/>
    <w:rsid w:val="004B1957"/>
    <w:rsid w:val="004B1F7A"/>
    <w:rsid w:val="004B2240"/>
    <w:rsid w:val="004B54E9"/>
    <w:rsid w:val="004C0791"/>
    <w:rsid w:val="004C348F"/>
    <w:rsid w:val="004C5E4F"/>
    <w:rsid w:val="004D05BF"/>
    <w:rsid w:val="004D22F1"/>
    <w:rsid w:val="004D2D1C"/>
    <w:rsid w:val="004D4910"/>
    <w:rsid w:val="004D7978"/>
    <w:rsid w:val="004E00DE"/>
    <w:rsid w:val="004E20D6"/>
    <w:rsid w:val="004E2B7C"/>
    <w:rsid w:val="00501885"/>
    <w:rsid w:val="00502491"/>
    <w:rsid w:val="00504E71"/>
    <w:rsid w:val="00506683"/>
    <w:rsid w:val="00506DC8"/>
    <w:rsid w:val="00510243"/>
    <w:rsid w:val="00510B4A"/>
    <w:rsid w:val="005117CB"/>
    <w:rsid w:val="0051222D"/>
    <w:rsid w:val="00513FD1"/>
    <w:rsid w:val="00532A4B"/>
    <w:rsid w:val="005428AD"/>
    <w:rsid w:val="0054689B"/>
    <w:rsid w:val="00551E91"/>
    <w:rsid w:val="00554817"/>
    <w:rsid w:val="0055749D"/>
    <w:rsid w:val="005611CF"/>
    <w:rsid w:val="00564126"/>
    <w:rsid w:val="00567CEC"/>
    <w:rsid w:val="0057249E"/>
    <w:rsid w:val="005725A0"/>
    <w:rsid w:val="005735F9"/>
    <w:rsid w:val="005746A3"/>
    <w:rsid w:val="00582C3C"/>
    <w:rsid w:val="00587D4A"/>
    <w:rsid w:val="00590162"/>
    <w:rsid w:val="0059032F"/>
    <w:rsid w:val="00595128"/>
    <w:rsid w:val="005A0114"/>
    <w:rsid w:val="005A0302"/>
    <w:rsid w:val="005B14F1"/>
    <w:rsid w:val="005B2F4F"/>
    <w:rsid w:val="005B32F5"/>
    <w:rsid w:val="005B6C51"/>
    <w:rsid w:val="005C68FB"/>
    <w:rsid w:val="005D104A"/>
    <w:rsid w:val="005D53DA"/>
    <w:rsid w:val="005D548E"/>
    <w:rsid w:val="005E3C4C"/>
    <w:rsid w:val="005F2224"/>
    <w:rsid w:val="00602C14"/>
    <w:rsid w:val="00603A44"/>
    <w:rsid w:val="00605FA9"/>
    <w:rsid w:val="006117E0"/>
    <w:rsid w:val="0061563D"/>
    <w:rsid w:val="006158B4"/>
    <w:rsid w:val="00620975"/>
    <w:rsid w:val="00620C53"/>
    <w:rsid w:val="00621B8A"/>
    <w:rsid w:val="00626188"/>
    <w:rsid w:val="00633D22"/>
    <w:rsid w:val="00636CED"/>
    <w:rsid w:val="00644A34"/>
    <w:rsid w:val="00650C11"/>
    <w:rsid w:val="00651AE6"/>
    <w:rsid w:val="00667954"/>
    <w:rsid w:val="0067123F"/>
    <w:rsid w:val="00673619"/>
    <w:rsid w:val="00673A3D"/>
    <w:rsid w:val="006758C6"/>
    <w:rsid w:val="0067764A"/>
    <w:rsid w:val="00684020"/>
    <w:rsid w:val="0068731C"/>
    <w:rsid w:val="00692180"/>
    <w:rsid w:val="006A51F0"/>
    <w:rsid w:val="006B0471"/>
    <w:rsid w:val="006B12B3"/>
    <w:rsid w:val="006B43BD"/>
    <w:rsid w:val="006B567E"/>
    <w:rsid w:val="006B7E84"/>
    <w:rsid w:val="006C2B73"/>
    <w:rsid w:val="006C5658"/>
    <w:rsid w:val="006E30AE"/>
    <w:rsid w:val="006E5B73"/>
    <w:rsid w:val="006E6B6B"/>
    <w:rsid w:val="006F0397"/>
    <w:rsid w:val="006F38DB"/>
    <w:rsid w:val="006F6DDD"/>
    <w:rsid w:val="00700091"/>
    <w:rsid w:val="00710E8D"/>
    <w:rsid w:val="0071354A"/>
    <w:rsid w:val="00715414"/>
    <w:rsid w:val="007155E5"/>
    <w:rsid w:val="0072067A"/>
    <w:rsid w:val="0072069D"/>
    <w:rsid w:val="00720ED6"/>
    <w:rsid w:val="0072128C"/>
    <w:rsid w:val="007228F5"/>
    <w:rsid w:val="00734F93"/>
    <w:rsid w:val="0073698C"/>
    <w:rsid w:val="00737429"/>
    <w:rsid w:val="00740734"/>
    <w:rsid w:val="00745AA5"/>
    <w:rsid w:val="007527E4"/>
    <w:rsid w:val="00754C41"/>
    <w:rsid w:val="007556BA"/>
    <w:rsid w:val="00757964"/>
    <w:rsid w:val="0077027B"/>
    <w:rsid w:val="0077322C"/>
    <w:rsid w:val="00774948"/>
    <w:rsid w:val="007830D2"/>
    <w:rsid w:val="00783C39"/>
    <w:rsid w:val="007842CB"/>
    <w:rsid w:val="007848D5"/>
    <w:rsid w:val="00785032"/>
    <w:rsid w:val="00787B4A"/>
    <w:rsid w:val="00787D83"/>
    <w:rsid w:val="00791DA5"/>
    <w:rsid w:val="00793701"/>
    <w:rsid w:val="007938D9"/>
    <w:rsid w:val="007970EC"/>
    <w:rsid w:val="007A2D03"/>
    <w:rsid w:val="007A6D01"/>
    <w:rsid w:val="007C19E8"/>
    <w:rsid w:val="007C2EA8"/>
    <w:rsid w:val="007D344D"/>
    <w:rsid w:val="007D406F"/>
    <w:rsid w:val="007D6ABF"/>
    <w:rsid w:val="007E529F"/>
    <w:rsid w:val="007E5402"/>
    <w:rsid w:val="007E5785"/>
    <w:rsid w:val="007E5FEB"/>
    <w:rsid w:val="007E67C6"/>
    <w:rsid w:val="007F4814"/>
    <w:rsid w:val="007F533A"/>
    <w:rsid w:val="00800975"/>
    <w:rsid w:val="008012CD"/>
    <w:rsid w:val="0080264C"/>
    <w:rsid w:val="0080389F"/>
    <w:rsid w:val="008125C7"/>
    <w:rsid w:val="0081759D"/>
    <w:rsid w:val="0082207D"/>
    <w:rsid w:val="008315EC"/>
    <w:rsid w:val="00831928"/>
    <w:rsid w:val="00836672"/>
    <w:rsid w:val="00841424"/>
    <w:rsid w:val="0084338E"/>
    <w:rsid w:val="008450A8"/>
    <w:rsid w:val="008455EF"/>
    <w:rsid w:val="0085694E"/>
    <w:rsid w:val="008678F0"/>
    <w:rsid w:val="00870FBB"/>
    <w:rsid w:val="00872899"/>
    <w:rsid w:val="00873C2D"/>
    <w:rsid w:val="00874B57"/>
    <w:rsid w:val="00874FA0"/>
    <w:rsid w:val="00875E5E"/>
    <w:rsid w:val="008810F8"/>
    <w:rsid w:val="00887106"/>
    <w:rsid w:val="00887321"/>
    <w:rsid w:val="008904EC"/>
    <w:rsid w:val="0089052E"/>
    <w:rsid w:val="008973ED"/>
    <w:rsid w:val="008A3EE5"/>
    <w:rsid w:val="008A771F"/>
    <w:rsid w:val="008B056F"/>
    <w:rsid w:val="008B2D86"/>
    <w:rsid w:val="008C2D5F"/>
    <w:rsid w:val="008C2E6E"/>
    <w:rsid w:val="008C3558"/>
    <w:rsid w:val="008C3E60"/>
    <w:rsid w:val="008C4D98"/>
    <w:rsid w:val="008D32AF"/>
    <w:rsid w:val="008D4746"/>
    <w:rsid w:val="008D5310"/>
    <w:rsid w:val="008D7BC8"/>
    <w:rsid w:val="008F3EB8"/>
    <w:rsid w:val="00903442"/>
    <w:rsid w:val="00903F39"/>
    <w:rsid w:val="00906A1F"/>
    <w:rsid w:val="00913A19"/>
    <w:rsid w:val="00916496"/>
    <w:rsid w:val="00921738"/>
    <w:rsid w:val="00922FD1"/>
    <w:rsid w:val="00923A91"/>
    <w:rsid w:val="009241DE"/>
    <w:rsid w:val="00924DB4"/>
    <w:rsid w:val="00930191"/>
    <w:rsid w:val="00931FE3"/>
    <w:rsid w:val="00932A0B"/>
    <w:rsid w:val="00935D96"/>
    <w:rsid w:val="0093601C"/>
    <w:rsid w:val="009404A1"/>
    <w:rsid w:val="00950A86"/>
    <w:rsid w:val="00956EDF"/>
    <w:rsid w:val="00961CBF"/>
    <w:rsid w:val="009700CB"/>
    <w:rsid w:val="00974335"/>
    <w:rsid w:val="009750E6"/>
    <w:rsid w:val="00975F18"/>
    <w:rsid w:val="00987066"/>
    <w:rsid w:val="009877D0"/>
    <w:rsid w:val="009920BA"/>
    <w:rsid w:val="00996CA4"/>
    <w:rsid w:val="009A256B"/>
    <w:rsid w:val="009A6063"/>
    <w:rsid w:val="009A6558"/>
    <w:rsid w:val="009A78C6"/>
    <w:rsid w:val="009B5EDA"/>
    <w:rsid w:val="009C6894"/>
    <w:rsid w:val="009C7D64"/>
    <w:rsid w:val="009D25FF"/>
    <w:rsid w:val="009D584F"/>
    <w:rsid w:val="009E104B"/>
    <w:rsid w:val="009E43E9"/>
    <w:rsid w:val="009E4765"/>
    <w:rsid w:val="009F3920"/>
    <w:rsid w:val="009F7424"/>
    <w:rsid w:val="00A0147D"/>
    <w:rsid w:val="00A02777"/>
    <w:rsid w:val="00A03D85"/>
    <w:rsid w:val="00A07F28"/>
    <w:rsid w:val="00A14D94"/>
    <w:rsid w:val="00A172AA"/>
    <w:rsid w:val="00A17318"/>
    <w:rsid w:val="00A240FE"/>
    <w:rsid w:val="00A25625"/>
    <w:rsid w:val="00A26850"/>
    <w:rsid w:val="00A26E4D"/>
    <w:rsid w:val="00A304C4"/>
    <w:rsid w:val="00A3356B"/>
    <w:rsid w:val="00A33B6F"/>
    <w:rsid w:val="00A40F5D"/>
    <w:rsid w:val="00A41D57"/>
    <w:rsid w:val="00A42764"/>
    <w:rsid w:val="00A43A0B"/>
    <w:rsid w:val="00A470F8"/>
    <w:rsid w:val="00A5525C"/>
    <w:rsid w:val="00A64305"/>
    <w:rsid w:val="00A72A05"/>
    <w:rsid w:val="00A74B3C"/>
    <w:rsid w:val="00A80385"/>
    <w:rsid w:val="00A8237F"/>
    <w:rsid w:val="00A8334A"/>
    <w:rsid w:val="00A869A3"/>
    <w:rsid w:val="00A918EF"/>
    <w:rsid w:val="00A96726"/>
    <w:rsid w:val="00A97919"/>
    <w:rsid w:val="00AA3F8A"/>
    <w:rsid w:val="00AA7EB3"/>
    <w:rsid w:val="00AB7302"/>
    <w:rsid w:val="00AC0029"/>
    <w:rsid w:val="00AD0E71"/>
    <w:rsid w:val="00AE0A15"/>
    <w:rsid w:val="00AE2114"/>
    <w:rsid w:val="00AF168B"/>
    <w:rsid w:val="00AF4BF3"/>
    <w:rsid w:val="00AF7799"/>
    <w:rsid w:val="00B00FB4"/>
    <w:rsid w:val="00B063DB"/>
    <w:rsid w:val="00B100AB"/>
    <w:rsid w:val="00B25DF7"/>
    <w:rsid w:val="00B41E97"/>
    <w:rsid w:val="00B46AF7"/>
    <w:rsid w:val="00B47D32"/>
    <w:rsid w:val="00B52B9E"/>
    <w:rsid w:val="00B540AB"/>
    <w:rsid w:val="00B54249"/>
    <w:rsid w:val="00B6273D"/>
    <w:rsid w:val="00B66FDD"/>
    <w:rsid w:val="00B67257"/>
    <w:rsid w:val="00B7040F"/>
    <w:rsid w:val="00B707F5"/>
    <w:rsid w:val="00B72AE5"/>
    <w:rsid w:val="00B72E89"/>
    <w:rsid w:val="00B752DA"/>
    <w:rsid w:val="00BA02F7"/>
    <w:rsid w:val="00BA36F2"/>
    <w:rsid w:val="00BB58DC"/>
    <w:rsid w:val="00BC27DB"/>
    <w:rsid w:val="00BD1726"/>
    <w:rsid w:val="00BD328E"/>
    <w:rsid w:val="00BD4722"/>
    <w:rsid w:val="00BD7DF5"/>
    <w:rsid w:val="00BE77C7"/>
    <w:rsid w:val="00BF4059"/>
    <w:rsid w:val="00C037BA"/>
    <w:rsid w:val="00C17991"/>
    <w:rsid w:val="00C2060C"/>
    <w:rsid w:val="00C20D1F"/>
    <w:rsid w:val="00C24533"/>
    <w:rsid w:val="00C31BF7"/>
    <w:rsid w:val="00C36FAB"/>
    <w:rsid w:val="00C44699"/>
    <w:rsid w:val="00C447C0"/>
    <w:rsid w:val="00C55C72"/>
    <w:rsid w:val="00C5753B"/>
    <w:rsid w:val="00C601BC"/>
    <w:rsid w:val="00C61DD2"/>
    <w:rsid w:val="00C64CB8"/>
    <w:rsid w:val="00C66DF7"/>
    <w:rsid w:val="00C6776D"/>
    <w:rsid w:val="00C67E24"/>
    <w:rsid w:val="00C70B8F"/>
    <w:rsid w:val="00C7156A"/>
    <w:rsid w:val="00C715B1"/>
    <w:rsid w:val="00C7179A"/>
    <w:rsid w:val="00C726EB"/>
    <w:rsid w:val="00C73C2A"/>
    <w:rsid w:val="00C8164C"/>
    <w:rsid w:val="00C82A35"/>
    <w:rsid w:val="00C873F9"/>
    <w:rsid w:val="00C91264"/>
    <w:rsid w:val="00C91792"/>
    <w:rsid w:val="00C94A0D"/>
    <w:rsid w:val="00C95A10"/>
    <w:rsid w:val="00C9649A"/>
    <w:rsid w:val="00CA1820"/>
    <w:rsid w:val="00CA4DF9"/>
    <w:rsid w:val="00CA5203"/>
    <w:rsid w:val="00CB7694"/>
    <w:rsid w:val="00CC5129"/>
    <w:rsid w:val="00CC64A8"/>
    <w:rsid w:val="00CD531B"/>
    <w:rsid w:val="00CE085C"/>
    <w:rsid w:val="00CE25CC"/>
    <w:rsid w:val="00CF391D"/>
    <w:rsid w:val="00CF4D12"/>
    <w:rsid w:val="00D0161D"/>
    <w:rsid w:val="00D02A1A"/>
    <w:rsid w:val="00D07101"/>
    <w:rsid w:val="00D07339"/>
    <w:rsid w:val="00D0752A"/>
    <w:rsid w:val="00D12C0D"/>
    <w:rsid w:val="00D133AF"/>
    <w:rsid w:val="00D1369E"/>
    <w:rsid w:val="00D14638"/>
    <w:rsid w:val="00D16BEB"/>
    <w:rsid w:val="00D178E8"/>
    <w:rsid w:val="00D22928"/>
    <w:rsid w:val="00D33A42"/>
    <w:rsid w:val="00D34B55"/>
    <w:rsid w:val="00D3584B"/>
    <w:rsid w:val="00D42F24"/>
    <w:rsid w:val="00D45242"/>
    <w:rsid w:val="00D50E30"/>
    <w:rsid w:val="00D523AC"/>
    <w:rsid w:val="00D545F2"/>
    <w:rsid w:val="00D5479E"/>
    <w:rsid w:val="00D55C22"/>
    <w:rsid w:val="00D60DD9"/>
    <w:rsid w:val="00D6236A"/>
    <w:rsid w:val="00D63504"/>
    <w:rsid w:val="00D64ACA"/>
    <w:rsid w:val="00D73E6D"/>
    <w:rsid w:val="00D75488"/>
    <w:rsid w:val="00D762F3"/>
    <w:rsid w:val="00D82812"/>
    <w:rsid w:val="00D86E59"/>
    <w:rsid w:val="00D87B88"/>
    <w:rsid w:val="00D92DE9"/>
    <w:rsid w:val="00D974F7"/>
    <w:rsid w:val="00D97E09"/>
    <w:rsid w:val="00DA05D6"/>
    <w:rsid w:val="00DA5E5F"/>
    <w:rsid w:val="00DC0681"/>
    <w:rsid w:val="00DC0FA9"/>
    <w:rsid w:val="00DC3AB0"/>
    <w:rsid w:val="00DD21B8"/>
    <w:rsid w:val="00DD4794"/>
    <w:rsid w:val="00DD625B"/>
    <w:rsid w:val="00DD7147"/>
    <w:rsid w:val="00DE0B04"/>
    <w:rsid w:val="00DE327D"/>
    <w:rsid w:val="00DE3C6E"/>
    <w:rsid w:val="00DE526A"/>
    <w:rsid w:val="00DF0CBB"/>
    <w:rsid w:val="00DF2550"/>
    <w:rsid w:val="00DF5312"/>
    <w:rsid w:val="00DF5473"/>
    <w:rsid w:val="00DF598C"/>
    <w:rsid w:val="00DF7C8E"/>
    <w:rsid w:val="00E064C8"/>
    <w:rsid w:val="00E07B80"/>
    <w:rsid w:val="00E13178"/>
    <w:rsid w:val="00E20372"/>
    <w:rsid w:val="00E234A4"/>
    <w:rsid w:val="00E24246"/>
    <w:rsid w:val="00E25D01"/>
    <w:rsid w:val="00E34C22"/>
    <w:rsid w:val="00E372B1"/>
    <w:rsid w:val="00E4561B"/>
    <w:rsid w:val="00E46F49"/>
    <w:rsid w:val="00E516D5"/>
    <w:rsid w:val="00E53C31"/>
    <w:rsid w:val="00E66236"/>
    <w:rsid w:val="00E663C1"/>
    <w:rsid w:val="00E67AAA"/>
    <w:rsid w:val="00E7639C"/>
    <w:rsid w:val="00E8557A"/>
    <w:rsid w:val="00E90650"/>
    <w:rsid w:val="00E91222"/>
    <w:rsid w:val="00E916FA"/>
    <w:rsid w:val="00EA6CD0"/>
    <w:rsid w:val="00EB22A8"/>
    <w:rsid w:val="00EC0732"/>
    <w:rsid w:val="00EC1645"/>
    <w:rsid w:val="00EC2543"/>
    <w:rsid w:val="00EC5F9C"/>
    <w:rsid w:val="00EC7A45"/>
    <w:rsid w:val="00EC7E63"/>
    <w:rsid w:val="00ED1FA9"/>
    <w:rsid w:val="00ED312D"/>
    <w:rsid w:val="00ED73D2"/>
    <w:rsid w:val="00EF395D"/>
    <w:rsid w:val="00EF5B70"/>
    <w:rsid w:val="00EF76BF"/>
    <w:rsid w:val="00F0118D"/>
    <w:rsid w:val="00F103AB"/>
    <w:rsid w:val="00F10FF7"/>
    <w:rsid w:val="00F2001E"/>
    <w:rsid w:val="00F2131D"/>
    <w:rsid w:val="00F24660"/>
    <w:rsid w:val="00F25E26"/>
    <w:rsid w:val="00F30CD0"/>
    <w:rsid w:val="00F46A1C"/>
    <w:rsid w:val="00F53D13"/>
    <w:rsid w:val="00F54607"/>
    <w:rsid w:val="00F54D95"/>
    <w:rsid w:val="00F563F8"/>
    <w:rsid w:val="00F7434A"/>
    <w:rsid w:val="00FA56E7"/>
    <w:rsid w:val="00FB13BC"/>
    <w:rsid w:val="00FB2AD6"/>
    <w:rsid w:val="00FC29F0"/>
    <w:rsid w:val="00FC32DE"/>
    <w:rsid w:val="00FC5051"/>
    <w:rsid w:val="00FD5E26"/>
    <w:rsid w:val="00FD6E28"/>
    <w:rsid w:val="00FE33B8"/>
    <w:rsid w:val="00FE5B4D"/>
    <w:rsid w:val="00FE6861"/>
    <w:rsid w:val="00FE777E"/>
    <w:rsid w:val="00FE7EE2"/>
    <w:rsid w:val="00FF38A5"/>
    <w:rsid w:val="00FF6EBB"/>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796B8"/>
  <w15:docId w15:val="{4DCD2614-54D9-47BE-9E36-41818881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05"/>
  </w:style>
  <w:style w:type="paragraph" w:styleId="Ttulo1">
    <w:name w:val="heading 1"/>
    <w:basedOn w:val="Normal"/>
    <w:next w:val="Normal"/>
    <w:link w:val="Ttulo1Car"/>
    <w:uiPriority w:val="9"/>
    <w:qFormat/>
    <w:rsid w:val="00443E57"/>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character" w:customStyle="1" w:styleId="SangradetextonormalCar">
    <w:name w:val="Sangría de texto normal Car"/>
    <w:basedOn w:val="Fuentedeprrafopredeter"/>
    <w:link w:val="Sangradetextonormal"/>
    <w:rsid w:val="001D2FD4"/>
    <w:rPr>
      <w:rFonts w:ascii="Arial" w:eastAsia="Times New Roman" w:hAnsi="Arial" w:cs="Times New Roman"/>
      <w:sz w:val="24"/>
      <w:szCs w:val="20"/>
      <w:lang w:val="es-ES"/>
    </w:rPr>
  </w:style>
  <w:style w:type="paragraph" w:styleId="Sangra2detindependiente">
    <w:name w:val="Body Text Indent 2"/>
    <w:basedOn w:val="Normal"/>
    <w:link w:val="Sangra2detindependienteCar"/>
    <w:rsid w:val="001D2FD4"/>
    <w:pPr>
      <w:spacing w:after="0" w:line="360" w:lineRule="auto"/>
      <w:ind w:left="567" w:hanging="141"/>
    </w:pPr>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rsid w:val="001D2FD4"/>
    <w:rPr>
      <w:rFonts w:ascii="Arial" w:eastAsia="Times New Roman" w:hAnsi="Arial" w:cs="Times New Roman"/>
      <w:sz w:val="24"/>
      <w:szCs w:val="20"/>
      <w:lang w:val="es-ES"/>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rsid w:val="001D2FD4"/>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rsid w:val="00A9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6"/>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43A"/>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43A"/>
  </w:style>
  <w:style w:type="paragraph" w:styleId="Sinespaciado">
    <w:name w:val="No Spacing"/>
    <w:uiPriority w:val="1"/>
    <w:qFormat/>
    <w:rsid w:val="00E53C31"/>
    <w:pPr>
      <w:spacing w:after="0" w:line="240" w:lineRule="auto"/>
    </w:pPr>
  </w:style>
  <w:style w:type="character" w:styleId="Hipervnculo">
    <w:name w:val="Hyperlink"/>
    <w:basedOn w:val="Fuentedeprrafopredeter"/>
    <w:uiPriority w:val="99"/>
    <w:unhideWhenUsed/>
    <w:rsid w:val="00275517"/>
    <w:rPr>
      <w:color w:val="0563C1" w:themeColor="hyperlink"/>
      <w:u w:val="single"/>
    </w:rPr>
  </w:style>
  <w:style w:type="character" w:styleId="nfasis">
    <w:name w:val="Emphasis"/>
    <w:uiPriority w:val="20"/>
    <w:qFormat/>
    <w:rsid w:val="00275517"/>
    <w:rPr>
      <w:i/>
      <w:iCs/>
    </w:rPr>
  </w:style>
  <w:style w:type="character" w:styleId="Refdecomentario">
    <w:name w:val="annotation reference"/>
    <w:basedOn w:val="Fuentedeprrafopredeter"/>
    <w:uiPriority w:val="99"/>
    <w:semiHidden/>
    <w:unhideWhenUsed/>
    <w:rsid w:val="005D104A"/>
    <w:rPr>
      <w:sz w:val="16"/>
      <w:szCs w:val="16"/>
    </w:rPr>
  </w:style>
  <w:style w:type="paragraph" w:styleId="Textocomentario">
    <w:name w:val="annotation text"/>
    <w:basedOn w:val="Normal"/>
    <w:link w:val="TextocomentarioCar"/>
    <w:uiPriority w:val="99"/>
    <w:semiHidden/>
    <w:unhideWhenUsed/>
    <w:rsid w:val="005D1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04A"/>
    <w:rPr>
      <w:sz w:val="20"/>
      <w:szCs w:val="20"/>
    </w:rPr>
  </w:style>
  <w:style w:type="paragraph" w:styleId="Asuntodelcomentario">
    <w:name w:val="annotation subject"/>
    <w:basedOn w:val="Textocomentario"/>
    <w:next w:val="Textocomentario"/>
    <w:link w:val="AsuntodelcomentarioCar"/>
    <w:uiPriority w:val="99"/>
    <w:semiHidden/>
    <w:unhideWhenUsed/>
    <w:rsid w:val="005D104A"/>
    <w:rPr>
      <w:b/>
      <w:bCs/>
    </w:rPr>
  </w:style>
  <w:style w:type="character" w:customStyle="1" w:styleId="AsuntodelcomentarioCar">
    <w:name w:val="Asunto del comentario Car"/>
    <w:basedOn w:val="TextocomentarioCar"/>
    <w:link w:val="Asuntodelcomentario"/>
    <w:uiPriority w:val="99"/>
    <w:semiHidden/>
    <w:rsid w:val="005D104A"/>
    <w:rPr>
      <w:b/>
      <w:bCs/>
      <w:sz w:val="20"/>
      <w:szCs w:val="20"/>
    </w:rPr>
  </w:style>
  <w:style w:type="character" w:styleId="Textodelmarcadordeposicin">
    <w:name w:val="Placeholder Text"/>
    <w:basedOn w:val="Fuentedeprrafopredeter"/>
    <w:uiPriority w:val="99"/>
    <w:semiHidden/>
    <w:rsid w:val="000318F0"/>
    <w:rPr>
      <w:color w:val="808080"/>
    </w:rPr>
  </w:style>
  <w:style w:type="character" w:customStyle="1" w:styleId="Mencinsinresolver1">
    <w:name w:val="Mención sin resolver1"/>
    <w:basedOn w:val="Fuentedeprrafopredeter"/>
    <w:uiPriority w:val="99"/>
    <w:semiHidden/>
    <w:unhideWhenUsed/>
    <w:rsid w:val="00B72E89"/>
    <w:rPr>
      <w:color w:val="605E5C"/>
      <w:shd w:val="clear" w:color="auto" w:fill="E1DFDD"/>
    </w:rPr>
  </w:style>
  <w:style w:type="paragraph" w:customStyle="1" w:styleId="TableParagraph">
    <w:name w:val="Table Paragraph"/>
    <w:basedOn w:val="Normal"/>
    <w:uiPriority w:val="1"/>
    <w:qFormat/>
    <w:rsid w:val="0028696D"/>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Mencinsinresolver2">
    <w:name w:val="Mención sin resolver2"/>
    <w:basedOn w:val="Fuentedeprrafopredeter"/>
    <w:uiPriority w:val="99"/>
    <w:semiHidden/>
    <w:unhideWhenUsed/>
    <w:rsid w:val="00443E57"/>
    <w:rPr>
      <w:color w:val="605E5C"/>
      <w:shd w:val="clear" w:color="auto" w:fill="E1DFDD"/>
    </w:rPr>
  </w:style>
  <w:style w:type="character" w:customStyle="1" w:styleId="Ttulo1Car">
    <w:name w:val="Título 1 Car"/>
    <w:basedOn w:val="Fuentedeprrafopredeter"/>
    <w:link w:val="Ttulo1"/>
    <w:uiPriority w:val="9"/>
    <w:rsid w:val="00443E57"/>
    <w:rPr>
      <w:rFonts w:asciiTheme="majorHAnsi" w:eastAsiaTheme="majorEastAsia" w:hAnsiTheme="majorHAnsi" w:cstheme="majorBidi"/>
      <w:color w:val="2E74B5" w:themeColor="accent1" w:themeShade="BF"/>
      <w:sz w:val="32"/>
      <w:szCs w:val="32"/>
      <w:lang w:eastAsia="es-EC"/>
    </w:rPr>
  </w:style>
  <w:style w:type="paragraph" w:styleId="Revisin">
    <w:name w:val="Revision"/>
    <w:hidden/>
    <w:uiPriority w:val="99"/>
    <w:semiHidden/>
    <w:rsid w:val="007E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6">
      <w:bodyDiv w:val="1"/>
      <w:marLeft w:val="0"/>
      <w:marRight w:val="0"/>
      <w:marTop w:val="0"/>
      <w:marBottom w:val="0"/>
      <w:divBdr>
        <w:top w:val="none" w:sz="0" w:space="0" w:color="auto"/>
        <w:left w:val="none" w:sz="0" w:space="0" w:color="auto"/>
        <w:bottom w:val="none" w:sz="0" w:space="0" w:color="auto"/>
        <w:right w:val="none" w:sz="0" w:space="0" w:color="auto"/>
      </w:divBdr>
    </w:div>
    <w:div w:id="5595007">
      <w:bodyDiv w:val="1"/>
      <w:marLeft w:val="0"/>
      <w:marRight w:val="0"/>
      <w:marTop w:val="0"/>
      <w:marBottom w:val="0"/>
      <w:divBdr>
        <w:top w:val="none" w:sz="0" w:space="0" w:color="auto"/>
        <w:left w:val="none" w:sz="0" w:space="0" w:color="auto"/>
        <w:bottom w:val="none" w:sz="0" w:space="0" w:color="auto"/>
        <w:right w:val="none" w:sz="0" w:space="0" w:color="auto"/>
      </w:divBdr>
    </w:div>
    <w:div w:id="111095627">
      <w:bodyDiv w:val="1"/>
      <w:marLeft w:val="0"/>
      <w:marRight w:val="0"/>
      <w:marTop w:val="0"/>
      <w:marBottom w:val="0"/>
      <w:divBdr>
        <w:top w:val="none" w:sz="0" w:space="0" w:color="auto"/>
        <w:left w:val="none" w:sz="0" w:space="0" w:color="auto"/>
        <w:bottom w:val="none" w:sz="0" w:space="0" w:color="auto"/>
        <w:right w:val="none" w:sz="0" w:space="0" w:color="auto"/>
      </w:divBdr>
      <w:divsChild>
        <w:div w:id="881984866">
          <w:marLeft w:val="0"/>
          <w:marRight w:val="0"/>
          <w:marTop w:val="0"/>
          <w:marBottom w:val="0"/>
          <w:divBdr>
            <w:top w:val="none" w:sz="0" w:space="0" w:color="auto"/>
            <w:left w:val="none" w:sz="0" w:space="0" w:color="auto"/>
            <w:bottom w:val="none" w:sz="0" w:space="0" w:color="auto"/>
            <w:right w:val="none" w:sz="0" w:space="0" w:color="auto"/>
          </w:divBdr>
          <w:divsChild>
            <w:div w:id="1689406545">
              <w:marLeft w:val="0"/>
              <w:marRight w:val="0"/>
              <w:marTop w:val="0"/>
              <w:marBottom w:val="0"/>
              <w:divBdr>
                <w:top w:val="none" w:sz="0" w:space="0" w:color="auto"/>
                <w:left w:val="none" w:sz="0" w:space="0" w:color="auto"/>
                <w:bottom w:val="none" w:sz="0" w:space="0" w:color="auto"/>
                <w:right w:val="none" w:sz="0" w:space="0" w:color="auto"/>
              </w:divBdr>
            </w:div>
            <w:div w:id="1876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046">
      <w:bodyDiv w:val="1"/>
      <w:marLeft w:val="0"/>
      <w:marRight w:val="0"/>
      <w:marTop w:val="0"/>
      <w:marBottom w:val="0"/>
      <w:divBdr>
        <w:top w:val="none" w:sz="0" w:space="0" w:color="auto"/>
        <w:left w:val="none" w:sz="0" w:space="0" w:color="auto"/>
        <w:bottom w:val="none" w:sz="0" w:space="0" w:color="auto"/>
        <w:right w:val="none" w:sz="0" w:space="0" w:color="auto"/>
      </w:divBdr>
      <w:divsChild>
        <w:div w:id="353725818">
          <w:marLeft w:val="0"/>
          <w:marRight w:val="0"/>
          <w:marTop w:val="0"/>
          <w:marBottom w:val="0"/>
          <w:divBdr>
            <w:top w:val="none" w:sz="0" w:space="0" w:color="auto"/>
            <w:left w:val="none" w:sz="0" w:space="0" w:color="auto"/>
            <w:bottom w:val="none" w:sz="0" w:space="0" w:color="auto"/>
            <w:right w:val="none" w:sz="0" w:space="0" w:color="auto"/>
          </w:divBdr>
          <w:divsChild>
            <w:div w:id="711927804">
              <w:marLeft w:val="0"/>
              <w:marRight w:val="0"/>
              <w:marTop w:val="0"/>
              <w:marBottom w:val="0"/>
              <w:divBdr>
                <w:top w:val="none" w:sz="0" w:space="0" w:color="auto"/>
                <w:left w:val="none" w:sz="0" w:space="0" w:color="auto"/>
                <w:bottom w:val="none" w:sz="0" w:space="0" w:color="auto"/>
                <w:right w:val="none" w:sz="0" w:space="0" w:color="auto"/>
              </w:divBdr>
            </w:div>
            <w:div w:id="262230231">
              <w:marLeft w:val="0"/>
              <w:marRight w:val="0"/>
              <w:marTop w:val="0"/>
              <w:marBottom w:val="0"/>
              <w:divBdr>
                <w:top w:val="none" w:sz="0" w:space="0" w:color="auto"/>
                <w:left w:val="none" w:sz="0" w:space="0" w:color="auto"/>
                <w:bottom w:val="none" w:sz="0" w:space="0" w:color="auto"/>
                <w:right w:val="none" w:sz="0" w:space="0" w:color="auto"/>
              </w:divBdr>
            </w:div>
            <w:div w:id="1507742719">
              <w:marLeft w:val="0"/>
              <w:marRight w:val="0"/>
              <w:marTop w:val="0"/>
              <w:marBottom w:val="0"/>
              <w:divBdr>
                <w:top w:val="none" w:sz="0" w:space="0" w:color="auto"/>
                <w:left w:val="none" w:sz="0" w:space="0" w:color="auto"/>
                <w:bottom w:val="none" w:sz="0" w:space="0" w:color="auto"/>
                <w:right w:val="none" w:sz="0" w:space="0" w:color="auto"/>
              </w:divBdr>
            </w:div>
            <w:div w:id="2022584842">
              <w:marLeft w:val="0"/>
              <w:marRight w:val="0"/>
              <w:marTop w:val="0"/>
              <w:marBottom w:val="0"/>
              <w:divBdr>
                <w:top w:val="none" w:sz="0" w:space="0" w:color="auto"/>
                <w:left w:val="none" w:sz="0" w:space="0" w:color="auto"/>
                <w:bottom w:val="none" w:sz="0" w:space="0" w:color="auto"/>
                <w:right w:val="none" w:sz="0" w:space="0" w:color="auto"/>
              </w:divBdr>
            </w:div>
            <w:div w:id="1106658104">
              <w:marLeft w:val="0"/>
              <w:marRight w:val="0"/>
              <w:marTop w:val="0"/>
              <w:marBottom w:val="0"/>
              <w:divBdr>
                <w:top w:val="none" w:sz="0" w:space="0" w:color="auto"/>
                <w:left w:val="none" w:sz="0" w:space="0" w:color="auto"/>
                <w:bottom w:val="none" w:sz="0" w:space="0" w:color="auto"/>
                <w:right w:val="none" w:sz="0" w:space="0" w:color="auto"/>
              </w:divBdr>
            </w:div>
            <w:div w:id="1655986721">
              <w:marLeft w:val="0"/>
              <w:marRight w:val="0"/>
              <w:marTop w:val="0"/>
              <w:marBottom w:val="0"/>
              <w:divBdr>
                <w:top w:val="none" w:sz="0" w:space="0" w:color="auto"/>
                <w:left w:val="none" w:sz="0" w:space="0" w:color="auto"/>
                <w:bottom w:val="none" w:sz="0" w:space="0" w:color="auto"/>
                <w:right w:val="none" w:sz="0" w:space="0" w:color="auto"/>
              </w:divBdr>
            </w:div>
            <w:div w:id="1402560711">
              <w:marLeft w:val="0"/>
              <w:marRight w:val="0"/>
              <w:marTop w:val="0"/>
              <w:marBottom w:val="0"/>
              <w:divBdr>
                <w:top w:val="none" w:sz="0" w:space="0" w:color="auto"/>
                <w:left w:val="none" w:sz="0" w:space="0" w:color="auto"/>
                <w:bottom w:val="none" w:sz="0" w:space="0" w:color="auto"/>
                <w:right w:val="none" w:sz="0" w:space="0" w:color="auto"/>
              </w:divBdr>
            </w:div>
            <w:div w:id="1772778000">
              <w:marLeft w:val="0"/>
              <w:marRight w:val="0"/>
              <w:marTop w:val="0"/>
              <w:marBottom w:val="0"/>
              <w:divBdr>
                <w:top w:val="none" w:sz="0" w:space="0" w:color="auto"/>
                <w:left w:val="none" w:sz="0" w:space="0" w:color="auto"/>
                <w:bottom w:val="none" w:sz="0" w:space="0" w:color="auto"/>
                <w:right w:val="none" w:sz="0" w:space="0" w:color="auto"/>
              </w:divBdr>
            </w:div>
            <w:div w:id="41751790">
              <w:marLeft w:val="0"/>
              <w:marRight w:val="0"/>
              <w:marTop w:val="0"/>
              <w:marBottom w:val="0"/>
              <w:divBdr>
                <w:top w:val="none" w:sz="0" w:space="0" w:color="auto"/>
                <w:left w:val="none" w:sz="0" w:space="0" w:color="auto"/>
                <w:bottom w:val="none" w:sz="0" w:space="0" w:color="auto"/>
                <w:right w:val="none" w:sz="0" w:space="0" w:color="auto"/>
              </w:divBdr>
            </w:div>
            <w:div w:id="1883861898">
              <w:marLeft w:val="0"/>
              <w:marRight w:val="0"/>
              <w:marTop w:val="0"/>
              <w:marBottom w:val="0"/>
              <w:divBdr>
                <w:top w:val="none" w:sz="0" w:space="0" w:color="auto"/>
                <w:left w:val="none" w:sz="0" w:space="0" w:color="auto"/>
                <w:bottom w:val="none" w:sz="0" w:space="0" w:color="auto"/>
                <w:right w:val="none" w:sz="0" w:space="0" w:color="auto"/>
              </w:divBdr>
            </w:div>
            <w:div w:id="617302722">
              <w:marLeft w:val="0"/>
              <w:marRight w:val="0"/>
              <w:marTop w:val="0"/>
              <w:marBottom w:val="0"/>
              <w:divBdr>
                <w:top w:val="none" w:sz="0" w:space="0" w:color="auto"/>
                <w:left w:val="none" w:sz="0" w:space="0" w:color="auto"/>
                <w:bottom w:val="none" w:sz="0" w:space="0" w:color="auto"/>
                <w:right w:val="none" w:sz="0" w:space="0" w:color="auto"/>
              </w:divBdr>
            </w:div>
            <w:div w:id="5716178">
              <w:marLeft w:val="0"/>
              <w:marRight w:val="0"/>
              <w:marTop w:val="0"/>
              <w:marBottom w:val="0"/>
              <w:divBdr>
                <w:top w:val="none" w:sz="0" w:space="0" w:color="auto"/>
                <w:left w:val="none" w:sz="0" w:space="0" w:color="auto"/>
                <w:bottom w:val="none" w:sz="0" w:space="0" w:color="auto"/>
                <w:right w:val="none" w:sz="0" w:space="0" w:color="auto"/>
              </w:divBdr>
            </w:div>
            <w:div w:id="1801075408">
              <w:marLeft w:val="0"/>
              <w:marRight w:val="0"/>
              <w:marTop w:val="0"/>
              <w:marBottom w:val="0"/>
              <w:divBdr>
                <w:top w:val="none" w:sz="0" w:space="0" w:color="auto"/>
                <w:left w:val="none" w:sz="0" w:space="0" w:color="auto"/>
                <w:bottom w:val="none" w:sz="0" w:space="0" w:color="auto"/>
                <w:right w:val="none" w:sz="0" w:space="0" w:color="auto"/>
              </w:divBdr>
            </w:div>
            <w:div w:id="1360352104">
              <w:marLeft w:val="0"/>
              <w:marRight w:val="0"/>
              <w:marTop w:val="0"/>
              <w:marBottom w:val="0"/>
              <w:divBdr>
                <w:top w:val="none" w:sz="0" w:space="0" w:color="auto"/>
                <w:left w:val="none" w:sz="0" w:space="0" w:color="auto"/>
                <w:bottom w:val="none" w:sz="0" w:space="0" w:color="auto"/>
                <w:right w:val="none" w:sz="0" w:space="0" w:color="auto"/>
              </w:divBdr>
            </w:div>
            <w:div w:id="1881820951">
              <w:marLeft w:val="0"/>
              <w:marRight w:val="0"/>
              <w:marTop w:val="0"/>
              <w:marBottom w:val="0"/>
              <w:divBdr>
                <w:top w:val="none" w:sz="0" w:space="0" w:color="auto"/>
                <w:left w:val="none" w:sz="0" w:space="0" w:color="auto"/>
                <w:bottom w:val="none" w:sz="0" w:space="0" w:color="auto"/>
                <w:right w:val="none" w:sz="0" w:space="0" w:color="auto"/>
              </w:divBdr>
            </w:div>
            <w:div w:id="1455977661">
              <w:marLeft w:val="0"/>
              <w:marRight w:val="0"/>
              <w:marTop w:val="0"/>
              <w:marBottom w:val="0"/>
              <w:divBdr>
                <w:top w:val="none" w:sz="0" w:space="0" w:color="auto"/>
                <w:left w:val="none" w:sz="0" w:space="0" w:color="auto"/>
                <w:bottom w:val="none" w:sz="0" w:space="0" w:color="auto"/>
                <w:right w:val="none" w:sz="0" w:space="0" w:color="auto"/>
              </w:divBdr>
            </w:div>
            <w:div w:id="320044905">
              <w:marLeft w:val="0"/>
              <w:marRight w:val="0"/>
              <w:marTop w:val="0"/>
              <w:marBottom w:val="0"/>
              <w:divBdr>
                <w:top w:val="none" w:sz="0" w:space="0" w:color="auto"/>
                <w:left w:val="none" w:sz="0" w:space="0" w:color="auto"/>
                <w:bottom w:val="none" w:sz="0" w:space="0" w:color="auto"/>
                <w:right w:val="none" w:sz="0" w:space="0" w:color="auto"/>
              </w:divBdr>
            </w:div>
            <w:div w:id="449907783">
              <w:marLeft w:val="0"/>
              <w:marRight w:val="0"/>
              <w:marTop w:val="0"/>
              <w:marBottom w:val="0"/>
              <w:divBdr>
                <w:top w:val="none" w:sz="0" w:space="0" w:color="auto"/>
                <w:left w:val="none" w:sz="0" w:space="0" w:color="auto"/>
                <w:bottom w:val="none" w:sz="0" w:space="0" w:color="auto"/>
                <w:right w:val="none" w:sz="0" w:space="0" w:color="auto"/>
              </w:divBdr>
            </w:div>
            <w:div w:id="2059083937">
              <w:marLeft w:val="0"/>
              <w:marRight w:val="0"/>
              <w:marTop w:val="0"/>
              <w:marBottom w:val="0"/>
              <w:divBdr>
                <w:top w:val="none" w:sz="0" w:space="0" w:color="auto"/>
                <w:left w:val="none" w:sz="0" w:space="0" w:color="auto"/>
                <w:bottom w:val="none" w:sz="0" w:space="0" w:color="auto"/>
                <w:right w:val="none" w:sz="0" w:space="0" w:color="auto"/>
              </w:divBdr>
            </w:div>
            <w:div w:id="1594781374">
              <w:marLeft w:val="0"/>
              <w:marRight w:val="0"/>
              <w:marTop w:val="0"/>
              <w:marBottom w:val="0"/>
              <w:divBdr>
                <w:top w:val="none" w:sz="0" w:space="0" w:color="auto"/>
                <w:left w:val="none" w:sz="0" w:space="0" w:color="auto"/>
                <w:bottom w:val="none" w:sz="0" w:space="0" w:color="auto"/>
                <w:right w:val="none" w:sz="0" w:space="0" w:color="auto"/>
              </w:divBdr>
            </w:div>
            <w:div w:id="468476005">
              <w:marLeft w:val="0"/>
              <w:marRight w:val="0"/>
              <w:marTop w:val="0"/>
              <w:marBottom w:val="0"/>
              <w:divBdr>
                <w:top w:val="none" w:sz="0" w:space="0" w:color="auto"/>
                <w:left w:val="none" w:sz="0" w:space="0" w:color="auto"/>
                <w:bottom w:val="none" w:sz="0" w:space="0" w:color="auto"/>
                <w:right w:val="none" w:sz="0" w:space="0" w:color="auto"/>
              </w:divBdr>
            </w:div>
            <w:div w:id="456071642">
              <w:marLeft w:val="0"/>
              <w:marRight w:val="0"/>
              <w:marTop w:val="0"/>
              <w:marBottom w:val="0"/>
              <w:divBdr>
                <w:top w:val="none" w:sz="0" w:space="0" w:color="auto"/>
                <w:left w:val="none" w:sz="0" w:space="0" w:color="auto"/>
                <w:bottom w:val="none" w:sz="0" w:space="0" w:color="auto"/>
                <w:right w:val="none" w:sz="0" w:space="0" w:color="auto"/>
              </w:divBdr>
            </w:div>
            <w:div w:id="1603148248">
              <w:marLeft w:val="0"/>
              <w:marRight w:val="0"/>
              <w:marTop w:val="0"/>
              <w:marBottom w:val="0"/>
              <w:divBdr>
                <w:top w:val="none" w:sz="0" w:space="0" w:color="auto"/>
                <w:left w:val="none" w:sz="0" w:space="0" w:color="auto"/>
                <w:bottom w:val="none" w:sz="0" w:space="0" w:color="auto"/>
                <w:right w:val="none" w:sz="0" w:space="0" w:color="auto"/>
              </w:divBdr>
            </w:div>
            <w:div w:id="157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2362">
      <w:bodyDiv w:val="1"/>
      <w:marLeft w:val="0"/>
      <w:marRight w:val="0"/>
      <w:marTop w:val="0"/>
      <w:marBottom w:val="0"/>
      <w:divBdr>
        <w:top w:val="none" w:sz="0" w:space="0" w:color="auto"/>
        <w:left w:val="none" w:sz="0" w:space="0" w:color="auto"/>
        <w:bottom w:val="none" w:sz="0" w:space="0" w:color="auto"/>
        <w:right w:val="none" w:sz="0" w:space="0" w:color="auto"/>
      </w:divBdr>
      <w:divsChild>
        <w:div w:id="1064834103">
          <w:marLeft w:val="0"/>
          <w:marRight w:val="0"/>
          <w:marTop w:val="0"/>
          <w:marBottom w:val="0"/>
          <w:divBdr>
            <w:top w:val="none" w:sz="0" w:space="0" w:color="auto"/>
            <w:left w:val="none" w:sz="0" w:space="0" w:color="auto"/>
            <w:bottom w:val="none" w:sz="0" w:space="0" w:color="auto"/>
            <w:right w:val="none" w:sz="0" w:space="0" w:color="auto"/>
          </w:divBdr>
          <w:divsChild>
            <w:div w:id="1948544024">
              <w:marLeft w:val="0"/>
              <w:marRight w:val="0"/>
              <w:marTop w:val="0"/>
              <w:marBottom w:val="0"/>
              <w:divBdr>
                <w:top w:val="none" w:sz="0" w:space="0" w:color="auto"/>
                <w:left w:val="none" w:sz="0" w:space="0" w:color="auto"/>
                <w:bottom w:val="none" w:sz="0" w:space="0" w:color="auto"/>
                <w:right w:val="none" w:sz="0" w:space="0" w:color="auto"/>
              </w:divBdr>
            </w:div>
            <w:div w:id="2102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629">
      <w:bodyDiv w:val="1"/>
      <w:marLeft w:val="0"/>
      <w:marRight w:val="0"/>
      <w:marTop w:val="0"/>
      <w:marBottom w:val="0"/>
      <w:divBdr>
        <w:top w:val="none" w:sz="0" w:space="0" w:color="auto"/>
        <w:left w:val="none" w:sz="0" w:space="0" w:color="auto"/>
        <w:bottom w:val="none" w:sz="0" w:space="0" w:color="auto"/>
        <w:right w:val="none" w:sz="0" w:space="0" w:color="auto"/>
      </w:divBdr>
    </w:div>
    <w:div w:id="312954475">
      <w:bodyDiv w:val="1"/>
      <w:marLeft w:val="0"/>
      <w:marRight w:val="0"/>
      <w:marTop w:val="0"/>
      <w:marBottom w:val="0"/>
      <w:divBdr>
        <w:top w:val="none" w:sz="0" w:space="0" w:color="auto"/>
        <w:left w:val="none" w:sz="0" w:space="0" w:color="auto"/>
        <w:bottom w:val="none" w:sz="0" w:space="0" w:color="auto"/>
        <w:right w:val="none" w:sz="0" w:space="0" w:color="auto"/>
      </w:divBdr>
    </w:div>
    <w:div w:id="465583269">
      <w:bodyDiv w:val="1"/>
      <w:marLeft w:val="0"/>
      <w:marRight w:val="0"/>
      <w:marTop w:val="0"/>
      <w:marBottom w:val="0"/>
      <w:divBdr>
        <w:top w:val="none" w:sz="0" w:space="0" w:color="auto"/>
        <w:left w:val="none" w:sz="0" w:space="0" w:color="auto"/>
        <w:bottom w:val="none" w:sz="0" w:space="0" w:color="auto"/>
        <w:right w:val="none" w:sz="0" w:space="0" w:color="auto"/>
      </w:divBdr>
    </w:div>
    <w:div w:id="555553670">
      <w:bodyDiv w:val="1"/>
      <w:marLeft w:val="0"/>
      <w:marRight w:val="0"/>
      <w:marTop w:val="0"/>
      <w:marBottom w:val="0"/>
      <w:divBdr>
        <w:top w:val="none" w:sz="0" w:space="0" w:color="auto"/>
        <w:left w:val="none" w:sz="0" w:space="0" w:color="auto"/>
        <w:bottom w:val="none" w:sz="0" w:space="0" w:color="auto"/>
        <w:right w:val="none" w:sz="0" w:space="0" w:color="auto"/>
      </w:divBdr>
    </w:div>
    <w:div w:id="614140670">
      <w:bodyDiv w:val="1"/>
      <w:marLeft w:val="0"/>
      <w:marRight w:val="0"/>
      <w:marTop w:val="0"/>
      <w:marBottom w:val="0"/>
      <w:divBdr>
        <w:top w:val="none" w:sz="0" w:space="0" w:color="auto"/>
        <w:left w:val="none" w:sz="0" w:space="0" w:color="auto"/>
        <w:bottom w:val="none" w:sz="0" w:space="0" w:color="auto"/>
        <w:right w:val="none" w:sz="0" w:space="0" w:color="auto"/>
      </w:divBdr>
    </w:div>
    <w:div w:id="747311508">
      <w:bodyDiv w:val="1"/>
      <w:marLeft w:val="0"/>
      <w:marRight w:val="0"/>
      <w:marTop w:val="0"/>
      <w:marBottom w:val="0"/>
      <w:divBdr>
        <w:top w:val="none" w:sz="0" w:space="0" w:color="auto"/>
        <w:left w:val="none" w:sz="0" w:space="0" w:color="auto"/>
        <w:bottom w:val="none" w:sz="0" w:space="0" w:color="auto"/>
        <w:right w:val="none" w:sz="0" w:space="0" w:color="auto"/>
      </w:divBdr>
    </w:div>
    <w:div w:id="862133814">
      <w:bodyDiv w:val="1"/>
      <w:marLeft w:val="0"/>
      <w:marRight w:val="0"/>
      <w:marTop w:val="0"/>
      <w:marBottom w:val="0"/>
      <w:divBdr>
        <w:top w:val="none" w:sz="0" w:space="0" w:color="auto"/>
        <w:left w:val="none" w:sz="0" w:space="0" w:color="auto"/>
        <w:bottom w:val="none" w:sz="0" w:space="0" w:color="auto"/>
        <w:right w:val="none" w:sz="0" w:space="0" w:color="auto"/>
      </w:divBdr>
    </w:div>
    <w:div w:id="934360811">
      <w:bodyDiv w:val="1"/>
      <w:marLeft w:val="0"/>
      <w:marRight w:val="0"/>
      <w:marTop w:val="0"/>
      <w:marBottom w:val="0"/>
      <w:divBdr>
        <w:top w:val="none" w:sz="0" w:space="0" w:color="auto"/>
        <w:left w:val="none" w:sz="0" w:space="0" w:color="auto"/>
        <w:bottom w:val="none" w:sz="0" w:space="0" w:color="auto"/>
        <w:right w:val="none" w:sz="0" w:space="0" w:color="auto"/>
      </w:divBdr>
    </w:div>
    <w:div w:id="1005938758">
      <w:bodyDiv w:val="1"/>
      <w:marLeft w:val="0"/>
      <w:marRight w:val="0"/>
      <w:marTop w:val="0"/>
      <w:marBottom w:val="0"/>
      <w:divBdr>
        <w:top w:val="none" w:sz="0" w:space="0" w:color="auto"/>
        <w:left w:val="none" w:sz="0" w:space="0" w:color="auto"/>
        <w:bottom w:val="none" w:sz="0" w:space="0" w:color="auto"/>
        <w:right w:val="none" w:sz="0" w:space="0" w:color="auto"/>
      </w:divBdr>
    </w:div>
    <w:div w:id="1082337383">
      <w:bodyDiv w:val="1"/>
      <w:marLeft w:val="0"/>
      <w:marRight w:val="0"/>
      <w:marTop w:val="0"/>
      <w:marBottom w:val="0"/>
      <w:divBdr>
        <w:top w:val="none" w:sz="0" w:space="0" w:color="auto"/>
        <w:left w:val="none" w:sz="0" w:space="0" w:color="auto"/>
        <w:bottom w:val="none" w:sz="0" w:space="0" w:color="auto"/>
        <w:right w:val="none" w:sz="0" w:space="0" w:color="auto"/>
      </w:divBdr>
    </w:div>
    <w:div w:id="1235117532">
      <w:bodyDiv w:val="1"/>
      <w:marLeft w:val="0"/>
      <w:marRight w:val="0"/>
      <w:marTop w:val="0"/>
      <w:marBottom w:val="0"/>
      <w:divBdr>
        <w:top w:val="none" w:sz="0" w:space="0" w:color="auto"/>
        <w:left w:val="none" w:sz="0" w:space="0" w:color="auto"/>
        <w:bottom w:val="none" w:sz="0" w:space="0" w:color="auto"/>
        <w:right w:val="none" w:sz="0" w:space="0" w:color="auto"/>
      </w:divBdr>
    </w:div>
    <w:div w:id="1366249461">
      <w:bodyDiv w:val="1"/>
      <w:marLeft w:val="0"/>
      <w:marRight w:val="0"/>
      <w:marTop w:val="0"/>
      <w:marBottom w:val="0"/>
      <w:divBdr>
        <w:top w:val="none" w:sz="0" w:space="0" w:color="auto"/>
        <w:left w:val="none" w:sz="0" w:space="0" w:color="auto"/>
        <w:bottom w:val="none" w:sz="0" w:space="0" w:color="auto"/>
        <w:right w:val="none" w:sz="0" w:space="0" w:color="auto"/>
      </w:divBdr>
      <w:divsChild>
        <w:div w:id="1804543704">
          <w:marLeft w:val="0"/>
          <w:marRight w:val="0"/>
          <w:marTop w:val="0"/>
          <w:marBottom w:val="0"/>
          <w:divBdr>
            <w:top w:val="none" w:sz="0" w:space="0" w:color="auto"/>
            <w:left w:val="none" w:sz="0" w:space="0" w:color="auto"/>
            <w:bottom w:val="none" w:sz="0" w:space="0" w:color="auto"/>
            <w:right w:val="none" w:sz="0" w:space="0" w:color="auto"/>
          </w:divBdr>
          <w:divsChild>
            <w:div w:id="1768689753">
              <w:marLeft w:val="0"/>
              <w:marRight w:val="0"/>
              <w:marTop w:val="0"/>
              <w:marBottom w:val="0"/>
              <w:divBdr>
                <w:top w:val="none" w:sz="0" w:space="0" w:color="auto"/>
                <w:left w:val="none" w:sz="0" w:space="0" w:color="auto"/>
                <w:bottom w:val="none" w:sz="0" w:space="0" w:color="auto"/>
                <w:right w:val="none" w:sz="0" w:space="0" w:color="auto"/>
              </w:divBdr>
            </w:div>
            <w:div w:id="10547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405">
      <w:bodyDiv w:val="1"/>
      <w:marLeft w:val="0"/>
      <w:marRight w:val="0"/>
      <w:marTop w:val="0"/>
      <w:marBottom w:val="0"/>
      <w:divBdr>
        <w:top w:val="none" w:sz="0" w:space="0" w:color="auto"/>
        <w:left w:val="none" w:sz="0" w:space="0" w:color="auto"/>
        <w:bottom w:val="none" w:sz="0" w:space="0" w:color="auto"/>
        <w:right w:val="none" w:sz="0" w:space="0" w:color="auto"/>
      </w:divBdr>
    </w:div>
    <w:div w:id="1446382999">
      <w:bodyDiv w:val="1"/>
      <w:marLeft w:val="0"/>
      <w:marRight w:val="0"/>
      <w:marTop w:val="0"/>
      <w:marBottom w:val="0"/>
      <w:divBdr>
        <w:top w:val="none" w:sz="0" w:space="0" w:color="auto"/>
        <w:left w:val="none" w:sz="0" w:space="0" w:color="auto"/>
        <w:bottom w:val="none" w:sz="0" w:space="0" w:color="auto"/>
        <w:right w:val="none" w:sz="0" w:space="0" w:color="auto"/>
      </w:divBdr>
      <w:divsChild>
        <w:div w:id="1374185551">
          <w:marLeft w:val="0"/>
          <w:marRight w:val="0"/>
          <w:marTop w:val="0"/>
          <w:marBottom w:val="0"/>
          <w:divBdr>
            <w:top w:val="none" w:sz="0" w:space="0" w:color="auto"/>
            <w:left w:val="none" w:sz="0" w:space="0" w:color="auto"/>
            <w:bottom w:val="none" w:sz="0" w:space="0" w:color="auto"/>
            <w:right w:val="none" w:sz="0" w:space="0" w:color="auto"/>
          </w:divBdr>
          <w:divsChild>
            <w:div w:id="449588331">
              <w:marLeft w:val="0"/>
              <w:marRight w:val="0"/>
              <w:marTop w:val="0"/>
              <w:marBottom w:val="0"/>
              <w:divBdr>
                <w:top w:val="none" w:sz="0" w:space="0" w:color="auto"/>
                <w:left w:val="none" w:sz="0" w:space="0" w:color="auto"/>
                <w:bottom w:val="none" w:sz="0" w:space="0" w:color="auto"/>
                <w:right w:val="none" w:sz="0" w:space="0" w:color="auto"/>
              </w:divBdr>
            </w:div>
            <w:div w:id="3228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187">
      <w:bodyDiv w:val="1"/>
      <w:marLeft w:val="0"/>
      <w:marRight w:val="0"/>
      <w:marTop w:val="0"/>
      <w:marBottom w:val="0"/>
      <w:divBdr>
        <w:top w:val="none" w:sz="0" w:space="0" w:color="auto"/>
        <w:left w:val="none" w:sz="0" w:space="0" w:color="auto"/>
        <w:bottom w:val="none" w:sz="0" w:space="0" w:color="auto"/>
        <w:right w:val="none" w:sz="0" w:space="0" w:color="auto"/>
      </w:divBdr>
    </w:div>
    <w:div w:id="1600216987">
      <w:bodyDiv w:val="1"/>
      <w:marLeft w:val="0"/>
      <w:marRight w:val="0"/>
      <w:marTop w:val="0"/>
      <w:marBottom w:val="0"/>
      <w:divBdr>
        <w:top w:val="none" w:sz="0" w:space="0" w:color="auto"/>
        <w:left w:val="none" w:sz="0" w:space="0" w:color="auto"/>
        <w:bottom w:val="none" w:sz="0" w:space="0" w:color="auto"/>
        <w:right w:val="none" w:sz="0" w:space="0" w:color="auto"/>
      </w:divBdr>
      <w:divsChild>
        <w:div w:id="1648319120">
          <w:marLeft w:val="0"/>
          <w:marRight w:val="0"/>
          <w:marTop w:val="0"/>
          <w:marBottom w:val="0"/>
          <w:divBdr>
            <w:top w:val="none" w:sz="0" w:space="0" w:color="auto"/>
            <w:left w:val="none" w:sz="0" w:space="0" w:color="auto"/>
            <w:bottom w:val="none" w:sz="0" w:space="0" w:color="auto"/>
            <w:right w:val="none" w:sz="0" w:space="0" w:color="auto"/>
          </w:divBdr>
          <w:divsChild>
            <w:div w:id="591596550">
              <w:marLeft w:val="0"/>
              <w:marRight w:val="0"/>
              <w:marTop w:val="0"/>
              <w:marBottom w:val="0"/>
              <w:divBdr>
                <w:top w:val="none" w:sz="0" w:space="0" w:color="auto"/>
                <w:left w:val="none" w:sz="0" w:space="0" w:color="auto"/>
                <w:bottom w:val="none" w:sz="0" w:space="0" w:color="auto"/>
                <w:right w:val="none" w:sz="0" w:space="0" w:color="auto"/>
              </w:divBdr>
            </w:div>
            <w:div w:id="1136871060">
              <w:marLeft w:val="0"/>
              <w:marRight w:val="0"/>
              <w:marTop w:val="0"/>
              <w:marBottom w:val="0"/>
              <w:divBdr>
                <w:top w:val="none" w:sz="0" w:space="0" w:color="auto"/>
                <w:left w:val="none" w:sz="0" w:space="0" w:color="auto"/>
                <w:bottom w:val="none" w:sz="0" w:space="0" w:color="auto"/>
                <w:right w:val="none" w:sz="0" w:space="0" w:color="auto"/>
              </w:divBdr>
            </w:div>
            <w:div w:id="1068724737">
              <w:marLeft w:val="0"/>
              <w:marRight w:val="0"/>
              <w:marTop w:val="0"/>
              <w:marBottom w:val="0"/>
              <w:divBdr>
                <w:top w:val="none" w:sz="0" w:space="0" w:color="auto"/>
                <w:left w:val="none" w:sz="0" w:space="0" w:color="auto"/>
                <w:bottom w:val="none" w:sz="0" w:space="0" w:color="auto"/>
                <w:right w:val="none" w:sz="0" w:space="0" w:color="auto"/>
              </w:divBdr>
            </w:div>
            <w:div w:id="949164876">
              <w:marLeft w:val="0"/>
              <w:marRight w:val="0"/>
              <w:marTop w:val="0"/>
              <w:marBottom w:val="0"/>
              <w:divBdr>
                <w:top w:val="none" w:sz="0" w:space="0" w:color="auto"/>
                <w:left w:val="none" w:sz="0" w:space="0" w:color="auto"/>
                <w:bottom w:val="none" w:sz="0" w:space="0" w:color="auto"/>
                <w:right w:val="none" w:sz="0" w:space="0" w:color="auto"/>
              </w:divBdr>
            </w:div>
            <w:div w:id="1387800208">
              <w:marLeft w:val="0"/>
              <w:marRight w:val="0"/>
              <w:marTop w:val="0"/>
              <w:marBottom w:val="0"/>
              <w:divBdr>
                <w:top w:val="none" w:sz="0" w:space="0" w:color="auto"/>
                <w:left w:val="none" w:sz="0" w:space="0" w:color="auto"/>
                <w:bottom w:val="none" w:sz="0" w:space="0" w:color="auto"/>
                <w:right w:val="none" w:sz="0" w:space="0" w:color="auto"/>
              </w:divBdr>
            </w:div>
            <w:div w:id="2086612488">
              <w:marLeft w:val="0"/>
              <w:marRight w:val="0"/>
              <w:marTop w:val="0"/>
              <w:marBottom w:val="0"/>
              <w:divBdr>
                <w:top w:val="none" w:sz="0" w:space="0" w:color="auto"/>
                <w:left w:val="none" w:sz="0" w:space="0" w:color="auto"/>
                <w:bottom w:val="none" w:sz="0" w:space="0" w:color="auto"/>
                <w:right w:val="none" w:sz="0" w:space="0" w:color="auto"/>
              </w:divBdr>
            </w:div>
            <w:div w:id="92288055">
              <w:marLeft w:val="0"/>
              <w:marRight w:val="0"/>
              <w:marTop w:val="0"/>
              <w:marBottom w:val="0"/>
              <w:divBdr>
                <w:top w:val="none" w:sz="0" w:space="0" w:color="auto"/>
                <w:left w:val="none" w:sz="0" w:space="0" w:color="auto"/>
                <w:bottom w:val="none" w:sz="0" w:space="0" w:color="auto"/>
                <w:right w:val="none" w:sz="0" w:space="0" w:color="auto"/>
              </w:divBdr>
            </w:div>
            <w:div w:id="824472283">
              <w:marLeft w:val="0"/>
              <w:marRight w:val="0"/>
              <w:marTop w:val="0"/>
              <w:marBottom w:val="0"/>
              <w:divBdr>
                <w:top w:val="none" w:sz="0" w:space="0" w:color="auto"/>
                <w:left w:val="none" w:sz="0" w:space="0" w:color="auto"/>
                <w:bottom w:val="none" w:sz="0" w:space="0" w:color="auto"/>
                <w:right w:val="none" w:sz="0" w:space="0" w:color="auto"/>
              </w:divBdr>
            </w:div>
            <w:div w:id="1836068487">
              <w:marLeft w:val="0"/>
              <w:marRight w:val="0"/>
              <w:marTop w:val="0"/>
              <w:marBottom w:val="0"/>
              <w:divBdr>
                <w:top w:val="none" w:sz="0" w:space="0" w:color="auto"/>
                <w:left w:val="none" w:sz="0" w:space="0" w:color="auto"/>
                <w:bottom w:val="none" w:sz="0" w:space="0" w:color="auto"/>
                <w:right w:val="none" w:sz="0" w:space="0" w:color="auto"/>
              </w:divBdr>
            </w:div>
            <w:div w:id="303586488">
              <w:marLeft w:val="0"/>
              <w:marRight w:val="0"/>
              <w:marTop w:val="0"/>
              <w:marBottom w:val="0"/>
              <w:divBdr>
                <w:top w:val="none" w:sz="0" w:space="0" w:color="auto"/>
                <w:left w:val="none" w:sz="0" w:space="0" w:color="auto"/>
                <w:bottom w:val="none" w:sz="0" w:space="0" w:color="auto"/>
                <w:right w:val="none" w:sz="0" w:space="0" w:color="auto"/>
              </w:divBdr>
            </w:div>
            <w:div w:id="815144630">
              <w:marLeft w:val="0"/>
              <w:marRight w:val="0"/>
              <w:marTop w:val="0"/>
              <w:marBottom w:val="0"/>
              <w:divBdr>
                <w:top w:val="none" w:sz="0" w:space="0" w:color="auto"/>
                <w:left w:val="none" w:sz="0" w:space="0" w:color="auto"/>
                <w:bottom w:val="none" w:sz="0" w:space="0" w:color="auto"/>
                <w:right w:val="none" w:sz="0" w:space="0" w:color="auto"/>
              </w:divBdr>
            </w:div>
            <w:div w:id="823160877">
              <w:marLeft w:val="0"/>
              <w:marRight w:val="0"/>
              <w:marTop w:val="0"/>
              <w:marBottom w:val="0"/>
              <w:divBdr>
                <w:top w:val="none" w:sz="0" w:space="0" w:color="auto"/>
                <w:left w:val="none" w:sz="0" w:space="0" w:color="auto"/>
                <w:bottom w:val="none" w:sz="0" w:space="0" w:color="auto"/>
                <w:right w:val="none" w:sz="0" w:space="0" w:color="auto"/>
              </w:divBdr>
            </w:div>
            <w:div w:id="464390072">
              <w:marLeft w:val="0"/>
              <w:marRight w:val="0"/>
              <w:marTop w:val="0"/>
              <w:marBottom w:val="0"/>
              <w:divBdr>
                <w:top w:val="none" w:sz="0" w:space="0" w:color="auto"/>
                <w:left w:val="none" w:sz="0" w:space="0" w:color="auto"/>
                <w:bottom w:val="none" w:sz="0" w:space="0" w:color="auto"/>
                <w:right w:val="none" w:sz="0" w:space="0" w:color="auto"/>
              </w:divBdr>
            </w:div>
            <w:div w:id="461966452">
              <w:marLeft w:val="0"/>
              <w:marRight w:val="0"/>
              <w:marTop w:val="0"/>
              <w:marBottom w:val="0"/>
              <w:divBdr>
                <w:top w:val="none" w:sz="0" w:space="0" w:color="auto"/>
                <w:left w:val="none" w:sz="0" w:space="0" w:color="auto"/>
                <w:bottom w:val="none" w:sz="0" w:space="0" w:color="auto"/>
                <w:right w:val="none" w:sz="0" w:space="0" w:color="auto"/>
              </w:divBdr>
            </w:div>
            <w:div w:id="1412966854">
              <w:marLeft w:val="0"/>
              <w:marRight w:val="0"/>
              <w:marTop w:val="0"/>
              <w:marBottom w:val="0"/>
              <w:divBdr>
                <w:top w:val="none" w:sz="0" w:space="0" w:color="auto"/>
                <w:left w:val="none" w:sz="0" w:space="0" w:color="auto"/>
                <w:bottom w:val="none" w:sz="0" w:space="0" w:color="auto"/>
                <w:right w:val="none" w:sz="0" w:space="0" w:color="auto"/>
              </w:divBdr>
            </w:div>
            <w:div w:id="546842502">
              <w:marLeft w:val="0"/>
              <w:marRight w:val="0"/>
              <w:marTop w:val="0"/>
              <w:marBottom w:val="0"/>
              <w:divBdr>
                <w:top w:val="none" w:sz="0" w:space="0" w:color="auto"/>
                <w:left w:val="none" w:sz="0" w:space="0" w:color="auto"/>
                <w:bottom w:val="none" w:sz="0" w:space="0" w:color="auto"/>
                <w:right w:val="none" w:sz="0" w:space="0" w:color="auto"/>
              </w:divBdr>
            </w:div>
            <w:div w:id="1257131550">
              <w:marLeft w:val="0"/>
              <w:marRight w:val="0"/>
              <w:marTop w:val="0"/>
              <w:marBottom w:val="0"/>
              <w:divBdr>
                <w:top w:val="none" w:sz="0" w:space="0" w:color="auto"/>
                <w:left w:val="none" w:sz="0" w:space="0" w:color="auto"/>
                <w:bottom w:val="none" w:sz="0" w:space="0" w:color="auto"/>
                <w:right w:val="none" w:sz="0" w:space="0" w:color="auto"/>
              </w:divBdr>
            </w:div>
            <w:div w:id="1654217298">
              <w:marLeft w:val="0"/>
              <w:marRight w:val="0"/>
              <w:marTop w:val="0"/>
              <w:marBottom w:val="0"/>
              <w:divBdr>
                <w:top w:val="none" w:sz="0" w:space="0" w:color="auto"/>
                <w:left w:val="none" w:sz="0" w:space="0" w:color="auto"/>
                <w:bottom w:val="none" w:sz="0" w:space="0" w:color="auto"/>
                <w:right w:val="none" w:sz="0" w:space="0" w:color="auto"/>
              </w:divBdr>
            </w:div>
            <w:div w:id="662707648">
              <w:marLeft w:val="0"/>
              <w:marRight w:val="0"/>
              <w:marTop w:val="0"/>
              <w:marBottom w:val="0"/>
              <w:divBdr>
                <w:top w:val="none" w:sz="0" w:space="0" w:color="auto"/>
                <w:left w:val="none" w:sz="0" w:space="0" w:color="auto"/>
                <w:bottom w:val="none" w:sz="0" w:space="0" w:color="auto"/>
                <w:right w:val="none" w:sz="0" w:space="0" w:color="auto"/>
              </w:divBdr>
            </w:div>
            <w:div w:id="1784184210">
              <w:marLeft w:val="0"/>
              <w:marRight w:val="0"/>
              <w:marTop w:val="0"/>
              <w:marBottom w:val="0"/>
              <w:divBdr>
                <w:top w:val="none" w:sz="0" w:space="0" w:color="auto"/>
                <w:left w:val="none" w:sz="0" w:space="0" w:color="auto"/>
                <w:bottom w:val="none" w:sz="0" w:space="0" w:color="auto"/>
                <w:right w:val="none" w:sz="0" w:space="0" w:color="auto"/>
              </w:divBdr>
            </w:div>
            <w:div w:id="121383626">
              <w:marLeft w:val="0"/>
              <w:marRight w:val="0"/>
              <w:marTop w:val="0"/>
              <w:marBottom w:val="0"/>
              <w:divBdr>
                <w:top w:val="none" w:sz="0" w:space="0" w:color="auto"/>
                <w:left w:val="none" w:sz="0" w:space="0" w:color="auto"/>
                <w:bottom w:val="none" w:sz="0" w:space="0" w:color="auto"/>
                <w:right w:val="none" w:sz="0" w:space="0" w:color="auto"/>
              </w:divBdr>
            </w:div>
            <w:div w:id="256639039">
              <w:marLeft w:val="0"/>
              <w:marRight w:val="0"/>
              <w:marTop w:val="0"/>
              <w:marBottom w:val="0"/>
              <w:divBdr>
                <w:top w:val="none" w:sz="0" w:space="0" w:color="auto"/>
                <w:left w:val="none" w:sz="0" w:space="0" w:color="auto"/>
                <w:bottom w:val="none" w:sz="0" w:space="0" w:color="auto"/>
                <w:right w:val="none" w:sz="0" w:space="0" w:color="auto"/>
              </w:divBdr>
            </w:div>
            <w:div w:id="1853883748">
              <w:marLeft w:val="0"/>
              <w:marRight w:val="0"/>
              <w:marTop w:val="0"/>
              <w:marBottom w:val="0"/>
              <w:divBdr>
                <w:top w:val="none" w:sz="0" w:space="0" w:color="auto"/>
                <w:left w:val="none" w:sz="0" w:space="0" w:color="auto"/>
                <w:bottom w:val="none" w:sz="0" w:space="0" w:color="auto"/>
                <w:right w:val="none" w:sz="0" w:space="0" w:color="auto"/>
              </w:divBdr>
            </w:div>
            <w:div w:id="17166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8538">
      <w:bodyDiv w:val="1"/>
      <w:marLeft w:val="0"/>
      <w:marRight w:val="0"/>
      <w:marTop w:val="0"/>
      <w:marBottom w:val="0"/>
      <w:divBdr>
        <w:top w:val="none" w:sz="0" w:space="0" w:color="auto"/>
        <w:left w:val="none" w:sz="0" w:space="0" w:color="auto"/>
        <w:bottom w:val="none" w:sz="0" w:space="0" w:color="auto"/>
        <w:right w:val="none" w:sz="0" w:space="0" w:color="auto"/>
      </w:divBdr>
    </w:div>
    <w:div w:id="1790124791">
      <w:bodyDiv w:val="1"/>
      <w:marLeft w:val="0"/>
      <w:marRight w:val="0"/>
      <w:marTop w:val="0"/>
      <w:marBottom w:val="0"/>
      <w:divBdr>
        <w:top w:val="none" w:sz="0" w:space="0" w:color="auto"/>
        <w:left w:val="none" w:sz="0" w:space="0" w:color="auto"/>
        <w:bottom w:val="none" w:sz="0" w:space="0" w:color="auto"/>
        <w:right w:val="none" w:sz="0" w:space="0" w:color="auto"/>
      </w:divBdr>
    </w:div>
    <w:div w:id="1909462670">
      <w:bodyDiv w:val="1"/>
      <w:marLeft w:val="0"/>
      <w:marRight w:val="0"/>
      <w:marTop w:val="0"/>
      <w:marBottom w:val="0"/>
      <w:divBdr>
        <w:top w:val="none" w:sz="0" w:space="0" w:color="auto"/>
        <w:left w:val="none" w:sz="0" w:space="0" w:color="auto"/>
        <w:bottom w:val="none" w:sz="0" w:space="0" w:color="auto"/>
        <w:right w:val="none" w:sz="0" w:space="0" w:color="auto"/>
      </w:divBdr>
      <w:divsChild>
        <w:div w:id="190923283">
          <w:marLeft w:val="0"/>
          <w:marRight w:val="0"/>
          <w:marTop w:val="0"/>
          <w:marBottom w:val="0"/>
          <w:divBdr>
            <w:top w:val="none" w:sz="0" w:space="0" w:color="auto"/>
            <w:left w:val="none" w:sz="0" w:space="0" w:color="auto"/>
            <w:bottom w:val="none" w:sz="0" w:space="0" w:color="auto"/>
            <w:right w:val="none" w:sz="0" w:space="0" w:color="auto"/>
          </w:divBdr>
          <w:divsChild>
            <w:div w:id="971592048">
              <w:marLeft w:val="0"/>
              <w:marRight w:val="0"/>
              <w:marTop w:val="0"/>
              <w:marBottom w:val="0"/>
              <w:divBdr>
                <w:top w:val="none" w:sz="0" w:space="0" w:color="auto"/>
                <w:left w:val="none" w:sz="0" w:space="0" w:color="auto"/>
                <w:bottom w:val="none" w:sz="0" w:space="0" w:color="auto"/>
                <w:right w:val="none" w:sz="0" w:space="0" w:color="auto"/>
              </w:divBdr>
            </w:div>
            <w:div w:id="1620409214">
              <w:marLeft w:val="0"/>
              <w:marRight w:val="0"/>
              <w:marTop w:val="0"/>
              <w:marBottom w:val="0"/>
              <w:divBdr>
                <w:top w:val="none" w:sz="0" w:space="0" w:color="auto"/>
                <w:left w:val="none" w:sz="0" w:space="0" w:color="auto"/>
                <w:bottom w:val="none" w:sz="0" w:space="0" w:color="auto"/>
                <w:right w:val="none" w:sz="0" w:space="0" w:color="auto"/>
              </w:divBdr>
            </w:div>
            <w:div w:id="1125999239">
              <w:marLeft w:val="0"/>
              <w:marRight w:val="0"/>
              <w:marTop w:val="0"/>
              <w:marBottom w:val="0"/>
              <w:divBdr>
                <w:top w:val="none" w:sz="0" w:space="0" w:color="auto"/>
                <w:left w:val="none" w:sz="0" w:space="0" w:color="auto"/>
                <w:bottom w:val="none" w:sz="0" w:space="0" w:color="auto"/>
                <w:right w:val="none" w:sz="0" w:space="0" w:color="auto"/>
              </w:divBdr>
            </w:div>
            <w:div w:id="72049279">
              <w:marLeft w:val="0"/>
              <w:marRight w:val="0"/>
              <w:marTop w:val="0"/>
              <w:marBottom w:val="0"/>
              <w:divBdr>
                <w:top w:val="none" w:sz="0" w:space="0" w:color="auto"/>
                <w:left w:val="none" w:sz="0" w:space="0" w:color="auto"/>
                <w:bottom w:val="none" w:sz="0" w:space="0" w:color="auto"/>
                <w:right w:val="none" w:sz="0" w:space="0" w:color="auto"/>
              </w:divBdr>
            </w:div>
            <w:div w:id="1423794790">
              <w:marLeft w:val="0"/>
              <w:marRight w:val="0"/>
              <w:marTop w:val="0"/>
              <w:marBottom w:val="0"/>
              <w:divBdr>
                <w:top w:val="none" w:sz="0" w:space="0" w:color="auto"/>
                <w:left w:val="none" w:sz="0" w:space="0" w:color="auto"/>
                <w:bottom w:val="none" w:sz="0" w:space="0" w:color="auto"/>
                <w:right w:val="none" w:sz="0" w:space="0" w:color="auto"/>
              </w:divBdr>
            </w:div>
            <w:div w:id="330373024">
              <w:marLeft w:val="0"/>
              <w:marRight w:val="0"/>
              <w:marTop w:val="0"/>
              <w:marBottom w:val="0"/>
              <w:divBdr>
                <w:top w:val="none" w:sz="0" w:space="0" w:color="auto"/>
                <w:left w:val="none" w:sz="0" w:space="0" w:color="auto"/>
                <w:bottom w:val="none" w:sz="0" w:space="0" w:color="auto"/>
                <w:right w:val="none" w:sz="0" w:space="0" w:color="auto"/>
              </w:divBdr>
            </w:div>
            <w:div w:id="1689288314">
              <w:marLeft w:val="0"/>
              <w:marRight w:val="0"/>
              <w:marTop w:val="0"/>
              <w:marBottom w:val="0"/>
              <w:divBdr>
                <w:top w:val="none" w:sz="0" w:space="0" w:color="auto"/>
                <w:left w:val="none" w:sz="0" w:space="0" w:color="auto"/>
                <w:bottom w:val="none" w:sz="0" w:space="0" w:color="auto"/>
                <w:right w:val="none" w:sz="0" w:space="0" w:color="auto"/>
              </w:divBdr>
            </w:div>
            <w:div w:id="696320575">
              <w:marLeft w:val="0"/>
              <w:marRight w:val="0"/>
              <w:marTop w:val="0"/>
              <w:marBottom w:val="0"/>
              <w:divBdr>
                <w:top w:val="none" w:sz="0" w:space="0" w:color="auto"/>
                <w:left w:val="none" w:sz="0" w:space="0" w:color="auto"/>
                <w:bottom w:val="none" w:sz="0" w:space="0" w:color="auto"/>
                <w:right w:val="none" w:sz="0" w:space="0" w:color="auto"/>
              </w:divBdr>
            </w:div>
            <w:div w:id="1183015111">
              <w:marLeft w:val="0"/>
              <w:marRight w:val="0"/>
              <w:marTop w:val="0"/>
              <w:marBottom w:val="0"/>
              <w:divBdr>
                <w:top w:val="none" w:sz="0" w:space="0" w:color="auto"/>
                <w:left w:val="none" w:sz="0" w:space="0" w:color="auto"/>
                <w:bottom w:val="none" w:sz="0" w:space="0" w:color="auto"/>
                <w:right w:val="none" w:sz="0" w:space="0" w:color="auto"/>
              </w:divBdr>
            </w:div>
            <w:div w:id="1349672194">
              <w:marLeft w:val="0"/>
              <w:marRight w:val="0"/>
              <w:marTop w:val="0"/>
              <w:marBottom w:val="0"/>
              <w:divBdr>
                <w:top w:val="none" w:sz="0" w:space="0" w:color="auto"/>
                <w:left w:val="none" w:sz="0" w:space="0" w:color="auto"/>
                <w:bottom w:val="none" w:sz="0" w:space="0" w:color="auto"/>
                <w:right w:val="none" w:sz="0" w:space="0" w:color="auto"/>
              </w:divBdr>
            </w:div>
            <w:div w:id="746534282">
              <w:marLeft w:val="0"/>
              <w:marRight w:val="0"/>
              <w:marTop w:val="0"/>
              <w:marBottom w:val="0"/>
              <w:divBdr>
                <w:top w:val="none" w:sz="0" w:space="0" w:color="auto"/>
                <w:left w:val="none" w:sz="0" w:space="0" w:color="auto"/>
                <w:bottom w:val="none" w:sz="0" w:space="0" w:color="auto"/>
                <w:right w:val="none" w:sz="0" w:space="0" w:color="auto"/>
              </w:divBdr>
            </w:div>
            <w:div w:id="201793724">
              <w:marLeft w:val="0"/>
              <w:marRight w:val="0"/>
              <w:marTop w:val="0"/>
              <w:marBottom w:val="0"/>
              <w:divBdr>
                <w:top w:val="none" w:sz="0" w:space="0" w:color="auto"/>
                <w:left w:val="none" w:sz="0" w:space="0" w:color="auto"/>
                <w:bottom w:val="none" w:sz="0" w:space="0" w:color="auto"/>
                <w:right w:val="none" w:sz="0" w:space="0" w:color="auto"/>
              </w:divBdr>
            </w:div>
            <w:div w:id="1818765731">
              <w:marLeft w:val="0"/>
              <w:marRight w:val="0"/>
              <w:marTop w:val="0"/>
              <w:marBottom w:val="0"/>
              <w:divBdr>
                <w:top w:val="none" w:sz="0" w:space="0" w:color="auto"/>
                <w:left w:val="none" w:sz="0" w:space="0" w:color="auto"/>
                <w:bottom w:val="none" w:sz="0" w:space="0" w:color="auto"/>
                <w:right w:val="none" w:sz="0" w:space="0" w:color="auto"/>
              </w:divBdr>
            </w:div>
            <w:div w:id="1809475270">
              <w:marLeft w:val="0"/>
              <w:marRight w:val="0"/>
              <w:marTop w:val="0"/>
              <w:marBottom w:val="0"/>
              <w:divBdr>
                <w:top w:val="none" w:sz="0" w:space="0" w:color="auto"/>
                <w:left w:val="none" w:sz="0" w:space="0" w:color="auto"/>
                <w:bottom w:val="none" w:sz="0" w:space="0" w:color="auto"/>
                <w:right w:val="none" w:sz="0" w:space="0" w:color="auto"/>
              </w:divBdr>
            </w:div>
            <w:div w:id="1731414805">
              <w:marLeft w:val="0"/>
              <w:marRight w:val="0"/>
              <w:marTop w:val="0"/>
              <w:marBottom w:val="0"/>
              <w:divBdr>
                <w:top w:val="none" w:sz="0" w:space="0" w:color="auto"/>
                <w:left w:val="none" w:sz="0" w:space="0" w:color="auto"/>
                <w:bottom w:val="none" w:sz="0" w:space="0" w:color="auto"/>
                <w:right w:val="none" w:sz="0" w:space="0" w:color="auto"/>
              </w:divBdr>
            </w:div>
            <w:div w:id="1889994672">
              <w:marLeft w:val="0"/>
              <w:marRight w:val="0"/>
              <w:marTop w:val="0"/>
              <w:marBottom w:val="0"/>
              <w:divBdr>
                <w:top w:val="none" w:sz="0" w:space="0" w:color="auto"/>
                <w:left w:val="none" w:sz="0" w:space="0" w:color="auto"/>
                <w:bottom w:val="none" w:sz="0" w:space="0" w:color="auto"/>
                <w:right w:val="none" w:sz="0" w:space="0" w:color="auto"/>
              </w:divBdr>
            </w:div>
            <w:div w:id="1822383060">
              <w:marLeft w:val="0"/>
              <w:marRight w:val="0"/>
              <w:marTop w:val="0"/>
              <w:marBottom w:val="0"/>
              <w:divBdr>
                <w:top w:val="none" w:sz="0" w:space="0" w:color="auto"/>
                <w:left w:val="none" w:sz="0" w:space="0" w:color="auto"/>
                <w:bottom w:val="none" w:sz="0" w:space="0" w:color="auto"/>
                <w:right w:val="none" w:sz="0" w:space="0" w:color="auto"/>
              </w:divBdr>
            </w:div>
            <w:div w:id="1876964766">
              <w:marLeft w:val="0"/>
              <w:marRight w:val="0"/>
              <w:marTop w:val="0"/>
              <w:marBottom w:val="0"/>
              <w:divBdr>
                <w:top w:val="none" w:sz="0" w:space="0" w:color="auto"/>
                <w:left w:val="none" w:sz="0" w:space="0" w:color="auto"/>
                <w:bottom w:val="none" w:sz="0" w:space="0" w:color="auto"/>
                <w:right w:val="none" w:sz="0" w:space="0" w:color="auto"/>
              </w:divBdr>
            </w:div>
            <w:div w:id="411893960">
              <w:marLeft w:val="0"/>
              <w:marRight w:val="0"/>
              <w:marTop w:val="0"/>
              <w:marBottom w:val="0"/>
              <w:divBdr>
                <w:top w:val="none" w:sz="0" w:space="0" w:color="auto"/>
                <w:left w:val="none" w:sz="0" w:space="0" w:color="auto"/>
                <w:bottom w:val="none" w:sz="0" w:space="0" w:color="auto"/>
                <w:right w:val="none" w:sz="0" w:space="0" w:color="auto"/>
              </w:divBdr>
            </w:div>
            <w:div w:id="2061172876">
              <w:marLeft w:val="0"/>
              <w:marRight w:val="0"/>
              <w:marTop w:val="0"/>
              <w:marBottom w:val="0"/>
              <w:divBdr>
                <w:top w:val="none" w:sz="0" w:space="0" w:color="auto"/>
                <w:left w:val="none" w:sz="0" w:space="0" w:color="auto"/>
                <w:bottom w:val="none" w:sz="0" w:space="0" w:color="auto"/>
                <w:right w:val="none" w:sz="0" w:space="0" w:color="auto"/>
              </w:divBdr>
            </w:div>
            <w:div w:id="1986353927">
              <w:marLeft w:val="0"/>
              <w:marRight w:val="0"/>
              <w:marTop w:val="0"/>
              <w:marBottom w:val="0"/>
              <w:divBdr>
                <w:top w:val="none" w:sz="0" w:space="0" w:color="auto"/>
                <w:left w:val="none" w:sz="0" w:space="0" w:color="auto"/>
                <w:bottom w:val="none" w:sz="0" w:space="0" w:color="auto"/>
                <w:right w:val="none" w:sz="0" w:space="0" w:color="auto"/>
              </w:divBdr>
            </w:div>
            <w:div w:id="1138453829">
              <w:marLeft w:val="0"/>
              <w:marRight w:val="0"/>
              <w:marTop w:val="0"/>
              <w:marBottom w:val="0"/>
              <w:divBdr>
                <w:top w:val="none" w:sz="0" w:space="0" w:color="auto"/>
                <w:left w:val="none" w:sz="0" w:space="0" w:color="auto"/>
                <w:bottom w:val="none" w:sz="0" w:space="0" w:color="auto"/>
                <w:right w:val="none" w:sz="0" w:space="0" w:color="auto"/>
              </w:divBdr>
            </w:div>
            <w:div w:id="659119150">
              <w:marLeft w:val="0"/>
              <w:marRight w:val="0"/>
              <w:marTop w:val="0"/>
              <w:marBottom w:val="0"/>
              <w:divBdr>
                <w:top w:val="none" w:sz="0" w:space="0" w:color="auto"/>
                <w:left w:val="none" w:sz="0" w:space="0" w:color="auto"/>
                <w:bottom w:val="none" w:sz="0" w:space="0" w:color="auto"/>
                <w:right w:val="none" w:sz="0" w:space="0" w:color="auto"/>
              </w:divBdr>
            </w:div>
            <w:div w:id="1980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Datahistorian</b:Tag>
    <b:SourceType>DocumentFromInternetSite</b:SourceType>
    <b:Guid>{D650A820-FDA1-43DD-8F46-779CE4A13182}</b:Guid>
    <b:Author>
      <b:Author>
        <b:NameList>
          <b:Person>
            <b:Last>Eren</b:Last>
            <b:First>I.</b:First>
            <b:Middle>Yee and H.</b:Middle>
          </b:Person>
        </b:NameList>
      </b:Author>
    </b:Author>
    <b:Title>Data historian</b:Title>
    <b:Year>2012</b:Year>
    <b:YearAccessed>2021</b:YearAccessed>
    <b:MonthAccessed>4</b:MonthAccessed>
    <b:DayAccessed>28</b:DayAccessed>
    <b:URL>https://www.researchgate.net/profile/Halit-Eren-2/publication/294885293_Data_Historian/links/5c1a075ba6fdccfc7058bae6/Data-Historian.pdf</b:URL>
    <b:RefOrder>1</b:RefOrder>
  </b:Source>
  <b:Source>
    <b:Tag>Ser21</b:Tag>
    <b:SourceType>InternetSite</b:SourceType>
    <b:Guid>{52CEA138-463E-46F2-BCD5-3F10339E6231}</b:Guid>
    <b:Title>Mipymes y Organizaciones de Economía Popular y Solidaria son una pieza clave para la economía del país – Servicio Ecuatoriano de Normalización INEN</b:Title>
    <b:YearAccessed>2021</b:YearAccessed>
    <b:MonthAccessed>4</b:MonthAccessed>
    <b:DayAccessed>28</b:DayAccessed>
    <b:URL>https://www.normalizacion.gob.ec/mipymes-y-organizaciones-de-economia-popular-y-solidaria-son-una-pieza-clave-para-la-economia-del-pais/</b:URL>
    <b:Author>
      <b:Author>
        <b:NameList>
          <b:Person>
            <b:Last>Normalización</b:Last>
            <b:First>Servicio</b:First>
            <b:Middle>Ecuatoriano de</b:Middle>
          </b:Person>
        </b:NameList>
      </b:Author>
    </b:Author>
    <b:RefOrder>2</b:RefOrder>
  </b:Source>
</b:Sources>
</file>

<file path=customXml/itemProps1.xml><?xml version="1.0" encoding="utf-8"?>
<ds:datastoreItem xmlns:ds="http://schemas.openxmlformats.org/officeDocument/2006/customXml" ds:itemID="{7AD1BE68-C153-49D6-AF95-5886969A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2755</Words>
  <Characters>15157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DGIP-11</dc:creator>
  <cp:lastModifiedBy>CHRISTOPHER ALEXIS CASTRO GARCES</cp:lastModifiedBy>
  <cp:revision>2</cp:revision>
  <cp:lastPrinted>2016-04-12T14:00:00Z</cp:lastPrinted>
  <dcterms:created xsi:type="dcterms:W3CDTF">2021-09-08T05:50:00Z</dcterms:created>
  <dcterms:modified xsi:type="dcterms:W3CDTF">2021-09-08T05:50:00Z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57e2881a-3b28-3966-8649-f0e073034e81</vt:lpwstr>
  </property>
</Properties>
</file>